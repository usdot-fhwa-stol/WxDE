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C0" w:rsidRDefault="003A5824" w:rsidP="007C4BA6">
      <w:pPr>
        <w:pStyle w:val="Title"/>
      </w:pPr>
      <w:proofErr w:type="spellStart"/>
      <w:r w:rsidRPr="003A5824">
        <w:t>WxDE</w:t>
      </w:r>
      <w:proofErr w:type="spellEnd"/>
      <w:r w:rsidRPr="003A5824">
        <w:t xml:space="preserve"> </w:t>
      </w:r>
      <w:r w:rsidR="00160A37">
        <w:t>Sprint Management</w:t>
      </w:r>
    </w:p>
    <w:tbl>
      <w:tblPr>
        <w:tblStyle w:val="TableGrid"/>
        <w:tblW w:w="0" w:type="auto"/>
        <w:tblBorders>
          <w:top w:val="thinThickSmallGap" w:sz="24" w:space="0" w:color="4F81BD" w:themeColor="accent1"/>
          <w:left w:val="thinThickSmallGap" w:sz="24" w:space="0" w:color="4F81BD" w:themeColor="accent1"/>
          <w:bottom w:val="thinThickSmallGap" w:sz="24" w:space="0" w:color="4F81BD" w:themeColor="accent1"/>
          <w:right w:val="thinThickSmallGap" w:sz="24" w:space="0" w:color="4F81BD" w:themeColor="accent1"/>
          <w:insideH w:val="thinThickSmallGap" w:sz="24" w:space="0" w:color="4F81BD" w:themeColor="accent1"/>
          <w:insideV w:val="thinThickSmallGap" w:sz="24" w:space="0" w:color="4F81BD" w:themeColor="accent1"/>
        </w:tblBorders>
        <w:tblLook w:val="04A0" w:firstRow="1" w:lastRow="0" w:firstColumn="1" w:lastColumn="0" w:noHBand="0" w:noVBand="1"/>
      </w:tblPr>
      <w:tblGrid>
        <w:gridCol w:w="9576"/>
      </w:tblGrid>
      <w:tr w:rsidR="007C4BA6" w:rsidTr="007C4BA6">
        <w:tc>
          <w:tcPr>
            <w:tcW w:w="9576" w:type="dxa"/>
          </w:tcPr>
          <w:p w:rsidR="00155423" w:rsidRDefault="00FC3202" w:rsidP="00155423">
            <w:r>
              <w:t xml:space="preserve">The purpose of this brief is to describe the </w:t>
            </w:r>
            <w:proofErr w:type="spellStart"/>
            <w:r w:rsidR="00160A37">
              <w:t>WxDE</w:t>
            </w:r>
            <w:proofErr w:type="spellEnd"/>
            <w:r w:rsidR="00160A37">
              <w:t xml:space="preserve"> Sprint plans</w:t>
            </w:r>
            <w:r>
              <w:t>.</w:t>
            </w:r>
            <w:r w:rsidR="00160A37">
              <w:t xml:space="preserve"> </w:t>
            </w:r>
            <w:r w:rsidR="00155423">
              <w:t>The development activities are defined in separate documents that put these development activities in context. For example, one document describes the user interface development activities and another describes the VDT integration activities. This document organizes those activities chronologically, so summarizes development plans on a weekly basis.</w:t>
            </w:r>
          </w:p>
        </w:tc>
      </w:tr>
    </w:tbl>
    <w:p w:rsidR="00B2706E" w:rsidRDefault="00B2706E" w:rsidP="00B2706E">
      <w:pPr>
        <w:pStyle w:val="Heading1"/>
        <w:tabs>
          <w:tab w:val="left" w:pos="3840"/>
        </w:tabs>
      </w:pPr>
      <w:r>
        <w:t>Overview</w:t>
      </w:r>
    </w:p>
    <w:p w:rsidR="00155423" w:rsidRDefault="006B4F67" w:rsidP="00B2706E">
      <w:r>
        <w:t>The Sprint plans listed in this document refer to activities defined in</w:t>
      </w:r>
      <w:r w:rsidR="00D8509D">
        <w:t xml:space="preserve"> the two other documents listed in the table below.</w:t>
      </w:r>
    </w:p>
    <w:tbl>
      <w:tblPr>
        <w:tblStyle w:val="TableGrid"/>
        <w:tblW w:w="9648" w:type="dxa"/>
        <w:tblLook w:val="04A0" w:firstRow="1" w:lastRow="0" w:firstColumn="1" w:lastColumn="0" w:noHBand="0" w:noVBand="1"/>
      </w:tblPr>
      <w:tblGrid>
        <w:gridCol w:w="1728"/>
        <w:gridCol w:w="7920"/>
      </w:tblGrid>
      <w:tr w:rsidR="00A63B17" w:rsidTr="00A63B17">
        <w:tc>
          <w:tcPr>
            <w:tcW w:w="1728" w:type="dxa"/>
            <w:shd w:val="clear" w:color="auto" w:fill="365F91" w:themeFill="accent1" w:themeFillShade="BF"/>
          </w:tcPr>
          <w:p w:rsidR="00A63B17" w:rsidRDefault="00A63B17" w:rsidP="006B4F67">
            <w:pPr>
              <w:pStyle w:val="Table-Heading"/>
            </w:pPr>
            <w:r>
              <w:t>Document</w:t>
            </w:r>
          </w:p>
        </w:tc>
        <w:tc>
          <w:tcPr>
            <w:tcW w:w="7920" w:type="dxa"/>
            <w:shd w:val="clear" w:color="auto" w:fill="365F91" w:themeFill="accent1" w:themeFillShade="BF"/>
          </w:tcPr>
          <w:p w:rsidR="00A63B17" w:rsidRDefault="00A63B17" w:rsidP="006B4F67">
            <w:pPr>
              <w:pStyle w:val="Table-Heading"/>
            </w:pPr>
            <w:r>
              <w:t>Description</w:t>
            </w:r>
          </w:p>
        </w:tc>
      </w:tr>
      <w:tr w:rsidR="00A63B17" w:rsidTr="00A63B17">
        <w:tc>
          <w:tcPr>
            <w:tcW w:w="1728" w:type="dxa"/>
          </w:tcPr>
          <w:p w:rsidR="00A63B17" w:rsidRDefault="00A63B17" w:rsidP="006B4F67">
            <w:proofErr w:type="spellStart"/>
            <w:r>
              <w:t>WxDE</w:t>
            </w:r>
            <w:proofErr w:type="spellEnd"/>
            <w:r>
              <w:t xml:space="preserve"> UI </w:t>
            </w:r>
            <w:proofErr w:type="spellStart"/>
            <w:r>
              <w:t>Dev</w:t>
            </w:r>
            <w:proofErr w:type="spellEnd"/>
          </w:p>
        </w:tc>
        <w:tc>
          <w:tcPr>
            <w:tcW w:w="7920" w:type="dxa"/>
          </w:tcPr>
          <w:p w:rsidR="00A63B17" w:rsidRDefault="00A63B17" w:rsidP="006B4F67">
            <w:r>
              <w:t xml:space="preserve">Describes the </w:t>
            </w:r>
            <w:proofErr w:type="spellStart"/>
            <w:r>
              <w:t>WxDE</w:t>
            </w:r>
            <w:proofErr w:type="spellEnd"/>
            <w:r>
              <w:t xml:space="preserve"> user interface, both existing and planned, and lists the activities related to furthering development of the </w:t>
            </w:r>
            <w:proofErr w:type="spellStart"/>
            <w:r>
              <w:t>WxDE</w:t>
            </w:r>
            <w:proofErr w:type="spellEnd"/>
            <w:r>
              <w:t xml:space="preserve"> user interface.</w:t>
            </w:r>
          </w:p>
        </w:tc>
      </w:tr>
      <w:tr w:rsidR="00A63B17" w:rsidTr="00A63B17">
        <w:tc>
          <w:tcPr>
            <w:tcW w:w="1728" w:type="dxa"/>
          </w:tcPr>
          <w:p w:rsidR="00A63B17" w:rsidRDefault="00A63B17" w:rsidP="00B2706E">
            <w:proofErr w:type="spellStart"/>
            <w:r>
              <w:t>WxDE</w:t>
            </w:r>
            <w:proofErr w:type="spellEnd"/>
            <w:r>
              <w:t xml:space="preserve"> VDT </w:t>
            </w:r>
            <w:proofErr w:type="spellStart"/>
            <w:r>
              <w:t>Dev</w:t>
            </w:r>
            <w:proofErr w:type="spellEnd"/>
          </w:p>
        </w:tc>
        <w:tc>
          <w:tcPr>
            <w:tcW w:w="7920" w:type="dxa"/>
          </w:tcPr>
          <w:p w:rsidR="00A63B17" w:rsidRDefault="00A63B17" w:rsidP="00B2706E">
            <w:r>
              <w:t xml:space="preserve">Describes the </w:t>
            </w:r>
            <w:proofErr w:type="spellStart"/>
            <w:r>
              <w:t>WxDE</w:t>
            </w:r>
            <w:proofErr w:type="spellEnd"/>
            <w:r>
              <w:t xml:space="preserve">-VDT integration and lists the activities related to furthering developing of the </w:t>
            </w:r>
            <w:proofErr w:type="spellStart"/>
            <w:r>
              <w:t>WxDE</w:t>
            </w:r>
            <w:proofErr w:type="spellEnd"/>
            <w:r>
              <w:t>-VDT integration.</w:t>
            </w:r>
          </w:p>
        </w:tc>
      </w:tr>
    </w:tbl>
    <w:p w:rsidR="006B4F67" w:rsidRDefault="006B4F67" w:rsidP="00B2706E"/>
    <w:p w:rsidR="00D8509D" w:rsidRDefault="00D8509D" w:rsidP="00B2706E">
      <w:r>
        <w:t>These documents define the activities required to provide specific functionality (e.g., su</w:t>
      </w:r>
      <w:r w:rsidR="00882189">
        <w:t xml:space="preserve">pport the </w:t>
      </w:r>
      <w:proofErr w:type="spellStart"/>
      <w:r w:rsidR="00882189">
        <w:t>WxDE</w:t>
      </w:r>
      <w:proofErr w:type="spellEnd"/>
      <w:r w:rsidR="00882189">
        <w:t xml:space="preserve"> user interface), so these documents help a reader understand the activities in the context of how the activities help achieve an overall goal of supporting </w:t>
      </w:r>
      <w:proofErr w:type="spellStart"/>
      <w:r w:rsidR="00882189">
        <w:t>WxDE</w:t>
      </w:r>
      <w:proofErr w:type="spellEnd"/>
      <w:r w:rsidR="00882189">
        <w:t xml:space="preserve"> functionality. </w:t>
      </w:r>
      <w:r>
        <w:t>This Sprint document organizes those activities chronologically</w:t>
      </w:r>
      <w:r w:rsidR="00882189">
        <w:t>, which helps the reader understand what work is being done each week.</w:t>
      </w:r>
    </w:p>
    <w:p w:rsidR="002A3386" w:rsidRDefault="002A3386" w:rsidP="002A3386">
      <w:pPr>
        <w:pStyle w:val="Heading1"/>
      </w:pPr>
      <w:r>
        <w:t>Current Sprint</w:t>
      </w:r>
    </w:p>
    <w:p w:rsidR="00155423" w:rsidRDefault="006B4F67" w:rsidP="002A3386">
      <w:pPr>
        <w:pStyle w:val="Heading2"/>
      </w:pPr>
      <w:r>
        <w:t>Sprint Plans – 10/7/2013</w:t>
      </w:r>
    </w:p>
    <w:tbl>
      <w:tblPr>
        <w:tblStyle w:val="TableGrid"/>
        <w:tblW w:w="0" w:type="auto"/>
        <w:tblLayout w:type="fixed"/>
        <w:tblCellMar>
          <w:left w:w="115" w:type="dxa"/>
          <w:right w:w="115" w:type="dxa"/>
        </w:tblCellMar>
        <w:tblLook w:val="04A0" w:firstRow="1" w:lastRow="0" w:firstColumn="1" w:lastColumn="0" w:noHBand="0" w:noVBand="1"/>
        <w:tblPrChange w:id="0" w:author="Haas, Robert P." w:date="2013-10-14T08:47:00Z">
          <w:tblPr>
            <w:tblStyle w:val="TableGrid"/>
            <w:tblW w:w="0" w:type="auto"/>
            <w:tblLook w:val="04A0" w:firstRow="1" w:lastRow="0" w:firstColumn="1" w:lastColumn="0" w:noHBand="0" w:noVBand="1"/>
          </w:tblPr>
        </w:tblPrChange>
      </w:tblPr>
      <w:tblGrid>
        <w:gridCol w:w="7668"/>
        <w:gridCol w:w="1908"/>
        <w:tblGridChange w:id="1">
          <w:tblGrid>
            <w:gridCol w:w="7668"/>
            <w:gridCol w:w="1908"/>
          </w:tblGrid>
        </w:tblGridChange>
      </w:tblGrid>
      <w:tr w:rsidR="00A63B17" w:rsidTr="003F00D4">
        <w:trPr>
          <w:cantSplit/>
          <w:tblHeader/>
          <w:trPrChange w:id="2" w:author="Haas, Robert P." w:date="2013-10-14T08:47:00Z">
            <w:trPr>
              <w:cantSplit/>
              <w:tblHeader/>
            </w:trPr>
          </w:trPrChange>
        </w:trPr>
        <w:tc>
          <w:tcPr>
            <w:tcW w:w="7668" w:type="dxa"/>
            <w:tcBorders>
              <w:bottom w:val="single" w:sz="4" w:space="0" w:color="000000" w:themeColor="text1"/>
            </w:tcBorders>
            <w:shd w:val="clear" w:color="auto" w:fill="548DD4" w:themeFill="text2" w:themeFillTint="99"/>
            <w:tcPrChange w:id="3" w:author="Haas, Robert P." w:date="2013-10-14T08:47:00Z">
              <w:tcPr>
                <w:tcW w:w="7668" w:type="dxa"/>
                <w:tcBorders>
                  <w:bottom w:val="single" w:sz="4" w:space="0" w:color="000000" w:themeColor="text1"/>
                </w:tcBorders>
                <w:shd w:val="clear" w:color="auto" w:fill="548DD4" w:themeFill="text2" w:themeFillTint="99"/>
              </w:tcPr>
            </w:tcPrChange>
          </w:tcPr>
          <w:p w:rsidR="00A63B17" w:rsidRDefault="00A63B17" w:rsidP="009C507C">
            <w:pPr>
              <w:pStyle w:val="Table-Heading"/>
            </w:pPr>
            <w:r>
              <w:t>Sprint Activity</w:t>
            </w:r>
          </w:p>
        </w:tc>
        <w:tc>
          <w:tcPr>
            <w:tcW w:w="1908" w:type="dxa"/>
            <w:tcBorders>
              <w:bottom w:val="single" w:sz="4" w:space="0" w:color="000000" w:themeColor="text1"/>
            </w:tcBorders>
            <w:shd w:val="clear" w:color="auto" w:fill="548DD4" w:themeFill="text2" w:themeFillTint="99"/>
            <w:tcPrChange w:id="4" w:author="Haas, Robert P." w:date="2013-10-14T08:47:00Z">
              <w:tcPr>
                <w:tcW w:w="1908" w:type="dxa"/>
                <w:tcBorders>
                  <w:bottom w:val="single" w:sz="4" w:space="0" w:color="000000" w:themeColor="text1"/>
                </w:tcBorders>
                <w:shd w:val="clear" w:color="auto" w:fill="548DD4" w:themeFill="text2" w:themeFillTint="99"/>
              </w:tcPr>
            </w:tcPrChange>
          </w:tcPr>
          <w:p w:rsidR="00A63B17" w:rsidRDefault="00A63B17" w:rsidP="009C507C">
            <w:pPr>
              <w:pStyle w:val="Table-Heading"/>
            </w:pPr>
            <w:r>
              <w:t>Status</w:t>
            </w:r>
          </w:p>
        </w:tc>
      </w:tr>
      <w:tr w:rsidR="00E1742C" w:rsidTr="003F00D4">
        <w:trPr>
          <w:cantSplit/>
          <w:trPrChange w:id="5" w:author="Haas, Robert P." w:date="2013-10-14T08:47:00Z">
            <w:trPr>
              <w:cantSplit/>
            </w:trPr>
          </w:trPrChange>
        </w:trPr>
        <w:tc>
          <w:tcPr>
            <w:tcW w:w="9576" w:type="dxa"/>
            <w:gridSpan w:val="2"/>
            <w:shd w:val="clear" w:color="auto" w:fill="B8CCE4" w:themeFill="accent1" w:themeFillTint="66"/>
            <w:tcPrChange w:id="6" w:author="Haas, Robert P." w:date="2013-10-14T08:47:00Z">
              <w:tcPr>
                <w:tcW w:w="9576" w:type="dxa"/>
                <w:gridSpan w:val="2"/>
                <w:shd w:val="clear" w:color="auto" w:fill="B8CCE4" w:themeFill="accent1" w:themeFillTint="66"/>
              </w:tcPr>
            </w:tcPrChange>
          </w:tcPr>
          <w:p w:rsidR="00E1742C" w:rsidRDefault="00E1742C" w:rsidP="007759A7">
            <w:pPr>
              <w:pStyle w:val="Table-Text"/>
              <w:keepNext/>
              <w:jc w:val="center"/>
            </w:pPr>
            <w:proofErr w:type="spellStart"/>
            <w:r>
              <w:t>WxDE</w:t>
            </w:r>
            <w:proofErr w:type="spellEnd"/>
            <w:r>
              <w:t xml:space="preserve"> Infrastructure Development</w:t>
            </w:r>
          </w:p>
        </w:tc>
      </w:tr>
      <w:tr w:rsidR="00E1742C" w:rsidTr="003F00D4">
        <w:trPr>
          <w:cantSplit/>
          <w:trPrChange w:id="7" w:author="Haas, Robert P." w:date="2013-10-14T08:47:00Z">
            <w:trPr>
              <w:cantSplit/>
            </w:trPr>
          </w:trPrChange>
        </w:trPr>
        <w:tc>
          <w:tcPr>
            <w:tcW w:w="7668" w:type="dxa"/>
            <w:tcPrChange w:id="8" w:author="Haas, Robert P." w:date="2013-10-14T08:47:00Z">
              <w:tcPr>
                <w:tcW w:w="7668" w:type="dxa"/>
              </w:tcPr>
            </w:tcPrChange>
          </w:tcPr>
          <w:p w:rsidR="00E1742C" w:rsidRDefault="00972A30" w:rsidP="009C507C">
            <w:pPr>
              <w:pStyle w:val="Table-Text"/>
            </w:pPr>
            <w:r>
              <w:t>[No activities planned]</w:t>
            </w:r>
          </w:p>
        </w:tc>
        <w:tc>
          <w:tcPr>
            <w:tcW w:w="1908" w:type="dxa"/>
            <w:tcPrChange w:id="9" w:author="Haas, Robert P." w:date="2013-10-14T08:47:00Z">
              <w:tcPr>
                <w:tcW w:w="1908" w:type="dxa"/>
              </w:tcPr>
            </w:tcPrChange>
          </w:tcPr>
          <w:p w:rsidR="00E1742C" w:rsidRDefault="00E1742C" w:rsidP="009C507C">
            <w:pPr>
              <w:pStyle w:val="Table-Text"/>
            </w:pPr>
          </w:p>
        </w:tc>
      </w:tr>
      <w:tr w:rsidR="00825F91" w:rsidTr="003F00D4">
        <w:trPr>
          <w:cantSplit/>
          <w:trPrChange w:id="10" w:author="Haas, Robert P." w:date="2013-10-14T08:47:00Z">
            <w:trPr>
              <w:cantSplit/>
            </w:trPr>
          </w:trPrChange>
        </w:trPr>
        <w:tc>
          <w:tcPr>
            <w:tcW w:w="9576" w:type="dxa"/>
            <w:gridSpan w:val="2"/>
            <w:shd w:val="clear" w:color="auto" w:fill="B8CCE4" w:themeFill="accent1" w:themeFillTint="66"/>
            <w:tcPrChange w:id="11" w:author="Haas, Robert P." w:date="2013-10-14T08:47:00Z">
              <w:tcPr>
                <w:tcW w:w="9576" w:type="dxa"/>
                <w:gridSpan w:val="2"/>
                <w:shd w:val="clear" w:color="auto" w:fill="B8CCE4" w:themeFill="accent1" w:themeFillTint="66"/>
              </w:tcPr>
            </w:tcPrChange>
          </w:tcPr>
          <w:p w:rsidR="00825F91" w:rsidRDefault="00825F91" w:rsidP="007759A7">
            <w:pPr>
              <w:pStyle w:val="Table-Text"/>
              <w:keepNext/>
              <w:jc w:val="center"/>
            </w:pPr>
            <w:r>
              <w:t>User Interface Development</w:t>
            </w:r>
          </w:p>
        </w:tc>
      </w:tr>
      <w:tr w:rsidR="00A63B17" w:rsidTr="003F00D4">
        <w:trPr>
          <w:cantSplit/>
          <w:trPrChange w:id="12" w:author="Haas, Robert P." w:date="2013-10-14T08:47:00Z">
            <w:trPr>
              <w:cantSplit/>
            </w:trPr>
          </w:trPrChange>
        </w:trPr>
        <w:tc>
          <w:tcPr>
            <w:tcW w:w="7668" w:type="dxa"/>
            <w:tcPrChange w:id="13" w:author="Haas, Robert P." w:date="2013-10-14T08:47:00Z">
              <w:tcPr>
                <w:tcW w:w="7668" w:type="dxa"/>
              </w:tcPr>
            </w:tcPrChange>
          </w:tcPr>
          <w:p w:rsidR="003F00D4" w:rsidRDefault="00A63B17" w:rsidP="009C507C">
            <w:pPr>
              <w:pStyle w:val="Table-Text"/>
              <w:rPr>
                <w:ins w:id="14" w:author="Haas, Robert P." w:date="2013-10-14T08:47:00Z"/>
              </w:rPr>
            </w:pPr>
            <w:r>
              <w:t xml:space="preserve">Add Admin menu options to the </w:t>
            </w:r>
            <w:proofErr w:type="spellStart"/>
            <w:r>
              <w:t>WxDE</w:t>
            </w:r>
            <w:proofErr w:type="spellEnd"/>
            <w:r>
              <w:t>. The need for an Admin menu option was identified in late September. This option should be immediately to the left of the Login option and only available to users logged in with Super User privileges.</w:t>
            </w:r>
          </w:p>
          <w:p w:rsidR="003F00D4" w:rsidRDefault="003F00D4" w:rsidP="009C507C">
            <w:pPr>
              <w:pStyle w:val="Table-Text"/>
            </w:pPr>
            <w:ins w:id="15" w:author="Haas, Robert P." w:date="2013-10-14T08:47:00Z">
              <w:r w:rsidRPr="000A313F">
                <w:rPr>
                  <w:b/>
                  <w:i/>
                </w:rPr>
                <w:t>Note: Posted to Demonstration Instance on 10/11/2013.</w:t>
              </w:r>
            </w:ins>
          </w:p>
        </w:tc>
        <w:tc>
          <w:tcPr>
            <w:tcW w:w="1908" w:type="dxa"/>
            <w:tcPrChange w:id="16" w:author="Haas, Robert P." w:date="2013-10-14T08:47:00Z">
              <w:tcPr>
                <w:tcW w:w="1908" w:type="dxa"/>
              </w:tcPr>
            </w:tcPrChange>
          </w:tcPr>
          <w:p w:rsidR="00A63B17" w:rsidRDefault="00A63B17" w:rsidP="009C507C">
            <w:pPr>
              <w:pStyle w:val="Table-Text"/>
            </w:pPr>
            <w:r>
              <w:t>Chuck</w:t>
            </w:r>
          </w:p>
          <w:p w:rsidR="00A63B17" w:rsidRDefault="00A63B17" w:rsidP="009C507C">
            <w:pPr>
              <w:pStyle w:val="Table-Text"/>
            </w:pPr>
            <w:del w:id="17" w:author="Haas, Robert P." w:date="2013-10-14T08:47:00Z">
              <w:r w:rsidDel="003F00D4">
                <w:delText>Scheduled for</w:delText>
              </w:r>
            </w:del>
            <w:ins w:id="18" w:author="Haas, Robert P." w:date="2013-10-14T08:47:00Z">
              <w:r w:rsidR="003F00D4">
                <w:t>Completed</w:t>
              </w:r>
            </w:ins>
            <w:r>
              <w:t xml:space="preserve"> 10/1</w:t>
            </w:r>
            <w:ins w:id="19" w:author="Haas, Robert P." w:date="2013-10-14T08:47:00Z">
              <w:r w:rsidR="003F00D4">
                <w:t>1</w:t>
              </w:r>
            </w:ins>
            <w:del w:id="20" w:author="Haas, Robert P." w:date="2013-10-14T08:47:00Z">
              <w:r w:rsidDel="003F00D4">
                <w:delText>4</w:delText>
              </w:r>
            </w:del>
            <w:r>
              <w:t>/2013</w:t>
            </w:r>
          </w:p>
        </w:tc>
      </w:tr>
      <w:tr w:rsidR="00084C4D" w:rsidTr="003F00D4">
        <w:trPr>
          <w:cantSplit/>
          <w:trPrChange w:id="21" w:author="Haas, Robert P." w:date="2013-10-14T08:47:00Z">
            <w:trPr>
              <w:cantSplit/>
            </w:trPr>
          </w:trPrChange>
        </w:trPr>
        <w:tc>
          <w:tcPr>
            <w:tcW w:w="7668" w:type="dxa"/>
            <w:tcPrChange w:id="22" w:author="Haas, Robert P." w:date="2013-10-14T08:47:00Z">
              <w:tcPr>
                <w:tcW w:w="7668" w:type="dxa"/>
              </w:tcPr>
            </w:tcPrChange>
          </w:tcPr>
          <w:p w:rsidR="00084C4D" w:rsidRDefault="00084C4D" w:rsidP="009C507C">
            <w:pPr>
              <w:pStyle w:val="Table-Text"/>
              <w:rPr>
                <w:ins w:id="23" w:author="Haas, Robert P." w:date="2013-10-14T08:48:00Z"/>
              </w:rPr>
            </w:pPr>
            <w:r>
              <w:t>Develop the Data Sources Metadata page.</w:t>
            </w:r>
          </w:p>
          <w:p w:rsidR="003F00D4" w:rsidRPr="00101185" w:rsidRDefault="003F00D4" w:rsidP="009C507C">
            <w:pPr>
              <w:pStyle w:val="Table-Text"/>
            </w:pPr>
            <w:ins w:id="24" w:author="Haas, Robert P." w:date="2013-10-14T08:48:00Z">
              <w:r w:rsidRPr="000A313F">
                <w:rPr>
                  <w:b/>
                  <w:i/>
                </w:rPr>
                <w:t xml:space="preserve">Note: Posted to Demonstration Instance </w:t>
              </w:r>
              <w:r>
                <w:rPr>
                  <w:b/>
                  <w:i/>
                </w:rPr>
                <w:t xml:space="preserve">for review under Admin menu option </w:t>
              </w:r>
              <w:r w:rsidRPr="000A313F">
                <w:rPr>
                  <w:b/>
                  <w:i/>
                </w:rPr>
                <w:t>on 10/11/2013.</w:t>
              </w:r>
            </w:ins>
          </w:p>
        </w:tc>
        <w:tc>
          <w:tcPr>
            <w:tcW w:w="1908" w:type="dxa"/>
            <w:tcPrChange w:id="25" w:author="Haas, Robert P." w:date="2013-10-14T08:47:00Z">
              <w:tcPr>
                <w:tcW w:w="1908" w:type="dxa"/>
              </w:tcPr>
            </w:tcPrChange>
          </w:tcPr>
          <w:p w:rsidR="00084C4D" w:rsidRDefault="00084C4D" w:rsidP="009C507C">
            <w:pPr>
              <w:pStyle w:val="Table-Text"/>
            </w:pPr>
            <w:r>
              <w:t>Chuck</w:t>
            </w:r>
          </w:p>
          <w:p w:rsidR="00084C4D" w:rsidRDefault="00084C4D" w:rsidP="009C507C">
            <w:pPr>
              <w:pStyle w:val="Table-Text"/>
            </w:pPr>
            <w:del w:id="26" w:author="Haas, Robert P." w:date="2013-10-14T08:48:00Z">
              <w:r w:rsidDel="003F00D4">
                <w:delText xml:space="preserve">Scheduled for </w:delText>
              </w:r>
            </w:del>
            <w:ins w:id="27" w:author="Haas, Robert P." w:date="2013-10-14T08:48:00Z">
              <w:r w:rsidR="003F00D4">
                <w:t xml:space="preserve">Completed </w:t>
              </w:r>
            </w:ins>
            <w:r>
              <w:t>10/14/2013</w:t>
            </w:r>
          </w:p>
        </w:tc>
      </w:tr>
      <w:tr w:rsidR="009C507C" w:rsidTr="003F00D4">
        <w:trPr>
          <w:cantSplit/>
          <w:trPrChange w:id="28" w:author="Haas, Robert P." w:date="2013-10-14T08:47:00Z">
            <w:trPr>
              <w:cantSplit/>
            </w:trPr>
          </w:trPrChange>
        </w:trPr>
        <w:tc>
          <w:tcPr>
            <w:tcW w:w="7668" w:type="dxa"/>
            <w:tcPrChange w:id="29" w:author="Haas, Robert P." w:date="2013-10-14T08:47:00Z">
              <w:tcPr>
                <w:tcW w:w="7668" w:type="dxa"/>
              </w:tcPr>
            </w:tcPrChange>
          </w:tcPr>
          <w:p w:rsidR="009C507C" w:rsidRDefault="009C507C" w:rsidP="009C507C">
            <w:pPr>
              <w:pStyle w:val="Table-Text"/>
              <w:rPr>
                <w:ins w:id="30" w:author="Haas, Robert P." w:date="2013-10-14T08:48:00Z"/>
              </w:rPr>
            </w:pPr>
            <w:r>
              <w:t>Develop the Platforms Metadata Page.</w:t>
            </w:r>
          </w:p>
          <w:p w:rsidR="003F00D4" w:rsidRDefault="003F00D4" w:rsidP="009C507C">
            <w:pPr>
              <w:pStyle w:val="Table-Text"/>
            </w:pPr>
            <w:ins w:id="31" w:author="Haas, Robert P." w:date="2013-10-14T08:48:00Z">
              <w:r w:rsidRPr="000A313F">
                <w:rPr>
                  <w:b/>
                  <w:i/>
                </w:rPr>
                <w:t xml:space="preserve">Note: Posted to Demonstration Instance </w:t>
              </w:r>
              <w:r>
                <w:rPr>
                  <w:b/>
                  <w:i/>
                </w:rPr>
                <w:t xml:space="preserve">for review under Admin menu option </w:t>
              </w:r>
              <w:r w:rsidRPr="000A313F">
                <w:rPr>
                  <w:b/>
                  <w:i/>
                </w:rPr>
                <w:t>on 10/11/2013.</w:t>
              </w:r>
            </w:ins>
          </w:p>
        </w:tc>
        <w:tc>
          <w:tcPr>
            <w:tcW w:w="1908" w:type="dxa"/>
            <w:tcPrChange w:id="32" w:author="Haas, Robert P." w:date="2013-10-14T08:47:00Z">
              <w:tcPr>
                <w:tcW w:w="1908" w:type="dxa"/>
              </w:tcPr>
            </w:tcPrChange>
          </w:tcPr>
          <w:p w:rsidR="009C507C" w:rsidRDefault="009C507C" w:rsidP="003F00D4">
            <w:pPr>
              <w:pStyle w:val="Table-Text"/>
            </w:pPr>
            <w:r>
              <w:t xml:space="preserve">Chuck, </w:t>
            </w:r>
            <w:del w:id="33" w:author="Haas, Robert P." w:date="2013-10-14T08:48:00Z">
              <w:r w:rsidDel="003F00D4">
                <w:delText>scheduled fo</w:delText>
              </w:r>
            </w:del>
            <w:ins w:id="34" w:author="Haas, Robert P." w:date="2013-10-14T08:48:00Z">
              <w:r w:rsidR="003F00D4">
                <w:t>Completed</w:t>
              </w:r>
            </w:ins>
            <w:del w:id="35" w:author="Haas, Robert P." w:date="2013-10-14T08:48:00Z">
              <w:r w:rsidDel="003F00D4">
                <w:delText>r</w:delText>
              </w:r>
            </w:del>
            <w:r>
              <w:t xml:space="preserve"> 10/14/20134</w:t>
            </w:r>
          </w:p>
        </w:tc>
      </w:tr>
      <w:tr w:rsidR="000F1419" w:rsidTr="003F00D4">
        <w:trPr>
          <w:cantSplit/>
          <w:trPrChange w:id="36" w:author="Haas, Robert P." w:date="2013-10-14T08:47:00Z">
            <w:trPr>
              <w:cantSplit/>
            </w:trPr>
          </w:trPrChange>
        </w:trPr>
        <w:tc>
          <w:tcPr>
            <w:tcW w:w="7668" w:type="dxa"/>
            <w:tcPrChange w:id="37" w:author="Haas, Robert P." w:date="2013-10-14T08:47:00Z">
              <w:tcPr>
                <w:tcW w:w="7668" w:type="dxa"/>
              </w:tcPr>
            </w:tcPrChange>
          </w:tcPr>
          <w:p w:rsidR="000F1419" w:rsidRDefault="000F1419" w:rsidP="00641D17">
            <w:pPr>
              <w:pStyle w:val="Table-Text"/>
            </w:pPr>
            <w:r>
              <w:lastRenderedPageBreak/>
              <w:t>Change the descriptions for the color coded States. I think users will have trouble interpreting these descriptions. Consider using “Data Available”, “Data Restricted”, and “No Data”.</w:t>
            </w:r>
          </w:p>
        </w:tc>
        <w:tc>
          <w:tcPr>
            <w:tcW w:w="1908" w:type="dxa"/>
            <w:tcPrChange w:id="38" w:author="Haas, Robert P." w:date="2013-10-14T08:47:00Z">
              <w:tcPr>
                <w:tcW w:w="1908" w:type="dxa"/>
              </w:tcPr>
            </w:tcPrChange>
          </w:tcPr>
          <w:p w:rsidR="000F1419" w:rsidRDefault="000F1419">
            <w:pPr>
              <w:pStyle w:val="Table-Text"/>
            </w:pPr>
            <w:r>
              <w:t xml:space="preserve">Chuck, </w:t>
            </w:r>
            <w:del w:id="39" w:author="Haas, Robert P." w:date="2013-10-14T08:49:00Z">
              <w:r w:rsidDel="003F00D4">
                <w:delText>scheduled for</w:delText>
              </w:r>
            </w:del>
            <w:ins w:id="40" w:author="Haas, Robert P." w:date="2013-10-14T08:49:00Z">
              <w:r w:rsidR="003F00D4">
                <w:t>completed</w:t>
              </w:r>
            </w:ins>
            <w:r>
              <w:t xml:space="preserve"> 10/14/2013</w:t>
            </w:r>
          </w:p>
        </w:tc>
      </w:tr>
      <w:tr w:rsidR="000F1419" w:rsidTr="003F00D4">
        <w:trPr>
          <w:cantSplit/>
          <w:trPrChange w:id="41" w:author="Haas, Robert P." w:date="2013-10-14T08:47:00Z">
            <w:trPr>
              <w:cantSplit/>
            </w:trPr>
          </w:trPrChange>
        </w:trPr>
        <w:tc>
          <w:tcPr>
            <w:tcW w:w="7668" w:type="dxa"/>
            <w:tcPrChange w:id="42" w:author="Haas, Robert P." w:date="2013-10-14T08:47:00Z">
              <w:tcPr>
                <w:tcW w:w="7668" w:type="dxa"/>
              </w:tcPr>
            </w:tcPrChange>
          </w:tcPr>
          <w:p w:rsidR="000F1419" w:rsidRDefault="000F1419" w:rsidP="00641D17">
            <w:pPr>
              <w:pStyle w:val="Table-Text"/>
            </w:pPr>
            <w:r>
              <w:t>Fix the hyperlink for the word “contrib.csv”. This link is currently broken. It sho</w:t>
            </w:r>
            <w:r w:rsidR="00972A30">
              <w:t>uld go to the Terms of Use Page, which should include a link to the Contributors metadata page.</w:t>
            </w:r>
          </w:p>
          <w:p w:rsidR="000F1419" w:rsidRDefault="000F1419" w:rsidP="00641D17">
            <w:pPr>
              <w:pStyle w:val="Table-Text"/>
              <w:rPr>
                <w:ins w:id="43" w:author="Haas, Robert P." w:date="2013-10-14T08:49:00Z"/>
                <w:b/>
                <w:i/>
              </w:rPr>
            </w:pPr>
            <w:r>
              <w:rPr>
                <w:b/>
                <w:i/>
              </w:rPr>
              <w:t>Note: This should link to the Data Contributor meta data display page.</w:t>
            </w:r>
          </w:p>
          <w:p w:rsidR="003F00D4" w:rsidRPr="00101185" w:rsidRDefault="003F00D4" w:rsidP="00641D17">
            <w:pPr>
              <w:pStyle w:val="Table-Text"/>
              <w:rPr>
                <w:b/>
                <w:i/>
              </w:rPr>
            </w:pPr>
            <w:ins w:id="44" w:author="Haas, Robert P." w:date="2013-10-14T08:49:00Z">
              <w:r>
                <w:rPr>
                  <w:b/>
                  <w:i/>
                </w:rPr>
                <w:t>Note: The link has been changed, but the link is not active because the Terms of Use Page is not available.</w:t>
              </w:r>
            </w:ins>
          </w:p>
        </w:tc>
        <w:tc>
          <w:tcPr>
            <w:tcW w:w="1908" w:type="dxa"/>
            <w:tcPrChange w:id="45" w:author="Haas, Robert P." w:date="2013-10-14T08:47:00Z">
              <w:tcPr>
                <w:tcW w:w="1908" w:type="dxa"/>
              </w:tcPr>
            </w:tcPrChange>
          </w:tcPr>
          <w:p w:rsidR="000F1419" w:rsidRDefault="000F1419">
            <w:pPr>
              <w:pStyle w:val="Table-Text"/>
            </w:pPr>
            <w:r>
              <w:t xml:space="preserve">Chuck, </w:t>
            </w:r>
            <w:del w:id="46" w:author="Haas, Robert P." w:date="2013-10-14T08:50:00Z">
              <w:r w:rsidDel="003F00D4">
                <w:delText>scheduled for</w:delText>
              </w:r>
            </w:del>
            <w:ins w:id="47" w:author="Haas, Robert P." w:date="2013-10-14T08:50:00Z">
              <w:r w:rsidR="003F00D4">
                <w:t>partially completed</w:t>
              </w:r>
            </w:ins>
            <w:r>
              <w:t xml:space="preserve"> 10/14/2013</w:t>
            </w:r>
          </w:p>
        </w:tc>
      </w:tr>
      <w:tr w:rsidR="000F1419" w:rsidTr="003F00D4">
        <w:trPr>
          <w:cantSplit/>
          <w:trPrChange w:id="48" w:author="Haas, Robert P." w:date="2013-10-14T08:47:00Z">
            <w:trPr>
              <w:cantSplit/>
            </w:trPr>
          </w:trPrChange>
        </w:trPr>
        <w:tc>
          <w:tcPr>
            <w:tcW w:w="7668" w:type="dxa"/>
            <w:tcPrChange w:id="49" w:author="Haas, Robert P." w:date="2013-10-14T08:47:00Z">
              <w:tcPr>
                <w:tcW w:w="7668" w:type="dxa"/>
              </w:tcPr>
            </w:tcPrChange>
          </w:tcPr>
          <w:p w:rsidR="000F1419" w:rsidRDefault="000F1419" w:rsidP="009C507C">
            <w:pPr>
              <w:pStyle w:val="Table-Text"/>
              <w:rPr>
                <w:ins w:id="50" w:author="Haas, Robert P." w:date="2013-10-14T08:50:00Z"/>
              </w:rPr>
            </w:pPr>
            <w:r>
              <w:t>Create documents. Create the Sprint Status document template and begin to create Sprint Status documents.</w:t>
            </w:r>
          </w:p>
          <w:p w:rsidR="003F00D4" w:rsidRDefault="003F00D4">
            <w:pPr>
              <w:pStyle w:val="Table-Text"/>
            </w:pPr>
            <w:ins w:id="51" w:author="Haas, Robert P." w:date="2013-10-14T08:50:00Z">
              <w:r w:rsidRPr="0060347A">
                <w:rPr>
                  <w:b/>
                  <w:i/>
                </w:rPr>
                <w:t xml:space="preserve">Note: We </w:t>
              </w:r>
              <w:r>
                <w:rPr>
                  <w:b/>
                  <w:i/>
                </w:rPr>
                <w:t>created</w:t>
              </w:r>
              <w:r w:rsidRPr="0060347A">
                <w:rPr>
                  <w:b/>
                  <w:i/>
                </w:rPr>
                <w:t xml:space="preserve"> three types of documents to post: </w:t>
              </w:r>
              <w:proofErr w:type="spellStart"/>
              <w:r w:rsidRPr="0060347A">
                <w:rPr>
                  <w:b/>
                  <w:i/>
                </w:rPr>
                <w:t>WxDE</w:t>
              </w:r>
              <w:proofErr w:type="spellEnd"/>
              <w:r w:rsidRPr="0060347A">
                <w:rPr>
                  <w:b/>
                  <w:i/>
                </w:rPr>
                <w:t xml:space="preserve"> UI Design, </w:t>
              </w:r>
              <w:proofErr w:type="spellStart"/>
              <w:r w:rsidRPr="0060347A">
                <w:rPr>
                  <w:b/>
                  <w:i/>
                </w:rPr>
                <w:t>WxDE</w:t>
              </w:r>
              <w:proofErr w:type="spellEnd"/>
              <w:r w:rsidRPr="0060347A">
                <w:rPr>
                  <w:b/>
                  <w:i/>
                </w:rPr>
                <w:t xml:space="preserve"> VDT Design, and </w:t>
              </w:r>
              <w:proofErr w:type="spellStart"/>
              <w:r w:rsidRPr="0060347A">
                <w:rPr>
                  <w:b/>
                  <w:i/>
                </w:rPr>
                <w:t>WxDE</w:t>
              </w:r>
              <w:proofErr w:type="spellEnd"/>
              <w:r w:rsidRPr="0060347A">
                <w:rPr>
                  <w:b/>
                  <w:i/>
                </w:rPr>
                <w:t xml:space="preserve"> Sprint Management.</w:t>
              </w:r>
            </w:ins>
          </w:p>
        </w:tc>
        <w:tc>
          <w:tcPr>
            <w:tcW w:w="1908" w:type="dxa"/>
            <w:tcPrChange w:id="52" w:author="Haas, Robert P." w:date="2013-10-14T08:47:00Z">
              <w:tcPr>
                <w:tcW w:w="1908" w:type="dxa"/>
              </w:tcPr>
            </w:tcPrChange>
          </w:tcPr>
          <w:p w:rsidR="000F1419" w:rsidRDefault="000F1419" w:rsidP="009C507C">
            <w:pPr>
              <w:pStyle w:val="Table-Text"/>
            </w:pPr>
            <w:r>
              <w:t>Bobby</w:t>
            </w:r>
          </w:p>
          <w:p w:rsidR="000F1419" w:rsidRDefault="000F1419" w:rsidP="009C507C">
            <w:pPr>
              <w:pStyle w:val="Table-Text"/>
            </w:pPr>
            <w:del w:id="53" w:author="Haas, Robert P." w:date="2013-10-14T08:50:00Z">
              <w:r w:rsidDel="003F00D4">
                <w:delText>Scheduled for</w:delText>
              </w:r>
            </w:del>
            <w:ins w:id="54" w:author="Haas, Robert P." w:date="2013-10-14T08:50:00Z">
              <w:r w:rsidR="003F00D4">
                <w:t>Completed</w:t>
              </w:r>
            </w:ins>
            <w:r>
              <w:t xml:space="preserve"> 10/14/2013</w:t>
            </w:r>
          </w:p>
        </w:tc>
      </w:tr>
      <w:tr w:rsidR="000F1419" w:rsidTr="003F00D4">
        <w:trPr>
          <w:cantSplit/>
          <w:trPrChange w:id="55" w:author="Haas, Robert P." w:date="2013-10-14T08:47:00Z">
            <w:trPr>
              <w:cantSplit/>
            </w:trPr>
          </w:trPrChange>
        </w:trPr>
        <w:tc>
          <w:tcPr>
            <w:tcW w:w="7668" w:type="dxa"/>
            <w:tcPrChange w:id="56" w:author="Haas, Robert P." w:date="2013-10-14T08:47:00Z">
              <w:tcPr>
                <w:tcW w:w="7668" w:type="dxa"/>
              </w:tcPr>
            </w:tcPrChange>
          </w:tcPr>
          <w:p w:rsidR="000F1419" w:rsidRDefault="000F1419" w:rsidP="009C507C">
            <w:pPr>
              <w:pStyle w:val="Table-Text"/>
              <w:rPr>
                <w:ins w:id="57" w:author="Haas, Robert P." w:date="2013-10-14T08:50:00Z"/>
              </w:rPr>
            </w:pPr>
            <w:r>
              <w:t xml:space="preserve">Implement page. This involves creating the directory to hold the Sprint Status documents and creating the page itself, which will be simple because it relies on the </w:t>
            </w:r>
            <w:proofErr w:type="spellStart"/>
            <w:r>
              <w:t>WxDE</w:t>
            </w:r>
            <w:proofErr w:type="spellEnd"/>
            <w:r>
              <w:t xml:space="preserve"> Documents List template.</w:t>
            </w:r>
          </w:p>
          <w:p w:rsidR="003F00D4" w:rsidRDefault="003F00D4" w:rsidP="009C507C">
            <w:pPr>
              <w:pStyle w:val="Table-Text"/>
            </w:pPr>
            <w:ins w:id="58" w:author="Haas, Robert P." w:date="2013-10-14T08:50:00Z">
              <w:r w:rsidRPr="0060347A">
                <w:rPr>
                  <w:b/>
                  <w:i/>
                </w:rPr>
                <w:t xml:space="preserve">Note: Implemented as a single page for all </w:t>
              </w:r>
              <w:proofErr w:type="spellStart"/>
              <w:r w:rsidRPr="0060347A">
                <w:rPr>
                  <w:b/>
                  <w:i/>
                </w:rPr>
                <w:t>WxDE</w:t>
              </w:r>
              <w:proofErr w:type="spellEnd"/>
              <w:r w:rsidRPr="0060347A">
                <w:rPr>
                  <w:b/>
                  <w:i/>
                </w:rPr>
                <w:t xml:space="preserve"> documents.</w:t>
              </w:r>
            </w:ins>
          </w:p>
        </w:tc>
        <w:tc>
          <w:tcPr>
            <w:tcW w:w="1908" w:type="dxa"/>
            <w:tcPrChange w:id="59" w:author="Haas, Robert P." w:date="2013-10-14T08:47:00Z">
              <w:tcPr>
                <w:tcW w:w="1908" w:type="dxa"/>
              </w:tcPr>
            </w:tcPrChange>
          </w:tcPr>
          <w:p w:rsidR="000F1419" w:rsidRDefault="000F1419" w:rsidP="009C507C">
            <w:pPr>
              <w:pStyle w:val="Table-Text"/>
            </w:pPr>
            <w:r>
              <w:t>Chuck</w:t>
            </w:r>
          </w:p>
          <w:p w:rsidR="000F1419" w:rsidRDefault="000F1419" w:rsidP="009C507C">
            <w:pPr>
              <w:pStyle w:val="Table-Text"/>
            </w:pPr>
            <w:del w:id="60" w:author="Haas, Robert P." w:date="2013-10-14T08:51:00Z">
              <w:r w:rsidDel="003F00D4">
                <w:delText>Scheduled for</w:delText>
              </w:r>
            </w:del>
            <w:ins w:id="61" w:author="Haas, Robert P." w:date="2013-10-14T08:51:00Z">
              <w:r w:rsidR="003F00D4">
                <w:t>Completed</w:t>
              </w:r>
            </w:ins>
            <w:r>
              <w:t xml:space="preserve"> 10/14/2013</w:t>
            </w:r>
          </w:p>
        </w:tc>
      </w:tr>
      <w:tr w:rsidR="000F1419" w:rsidTr="003F00D4">
        <w:trPr>
          <w:cantSplit/>
          <w:trPrChange w:id="62" w:author="Haas, Robert P." w:date="2013-10-14T08:47:00Z">
            <w:trPr>
              <w:cantSplit/>
            </w:trPr>
          </w:trPrChange>
        </w:trPr>
        <w:tc>
          <w:tcPr>
            <w:tcW w:w="7668" w:type="dxa"/>
            <w:tcPrChange w:id="63" w:author="Haas, Robert P." w:date="2013-10-14T08:47:00Z">
              <w:tcPr>
                <w:tcW w:w="7668" w:type="dxa"/>
              </w:tcPr>
            </w:tcPrChange>
          </w:tcPr>
          <w:p w:rsidR="000F1419" w:rsidRDefault="000F1419" w:rsidP="009C507C">
            <w:pPr>
              <w:pStyle w:val="Table-Text"/>
              <w:rPr>
                <w:ins w:id="64" w:author="Haas, Robert P." w:date="2013-10-14T08:50:00Z"/>
              </w:rPr>
            </w:pPr>
            <w:r>
              <w:t xml:space="preserve">Implement page. This involves creating the directory to hold the User Interface Development documents and creating the page itself, which will be simple because it relies on the </w:t>
            </w:r>
            <w:proofErr w:type="spellStart"/>
            <w:r>
              <w:t>WxDE</w:t>
            </w:r>
            <w:proofErr w:type="spellEnd"/>
            <w:r>
              <w:t xml:space="preserve"> Documents List template.</w:t>
            </w:r>
          </w:p>
          <w:p w:rsidR="003F00D4" w:rsidRDefault="003F00D4" w:rsidP="009C507C">
            <w:pPr>
              <w:pStyle w:val="Table-Text"/>
            </w:pPr>
            <w:ins w:id="65" w:author="Haas, Robert P." w:date="2013-10-14T08:51:00Z">
              <w:r w:rsidRPr="0060347A">
                <w:rPr>
                  <w:b/>
                  <w:i/>
                </w:rPr>
                <w:t xml:space="preserve">Note: Implemented as a single page for all </w:t>
              </w:r>
              <w:proofErr w:type="spellStart"/>
              <w:r w:rsidRPr="0060347A">
                <w:rPr>
                  <w:b/>
                  <w:i/>
                </w:rPr>
                <w:t>WxDE</w:t>
              </w:r>
              <w:proofErr w:type="spellEnd"/>
              <w:r w:rsidRPr="0060347A">
                <w:rPr>
                  <w:b/>
                  <w:i/>
                </w:rPr>
                <w:t xml:space="preserve"> documents.</w:t>
              </w:r>
            </w:ins>
          </w:p>
        </w:tc>
        <w:tc>
          <w:tcPr>
            <w:tcW w:w="1908" w:type="dxa"/>
            <w:tcPrChange w:id="66" w:author="Haas, Robert P." w:date="2013-10-14T08:47:00Z">
              <w:tcPr>
                <w:tcW w:w="1908" w:type="dxa"/>
              </w:tcPr>
            </w:tcPrChange>
          </w:tcPr>
          <w:p w:rsidR="000F1419" w:rsidRDefault="000F1419" w:rsidP="009C507C">
            <w:pPr>
              <w:pStyle w:val="Table-Text"/>
            </w:pPr>
            <w:r>
              <w:t>Chuck</w:t>
            </w:r>
          </w:p>
          <w:p w:rsidR="000F1419" w:rsidRDefault="003F00D4" w:rsidP="009C507C">
            <w:pPr>
              <w:pStyle w:val="Table-Text"/>
            </w:pPr>
            <w:ins w:id="67" w:author="Haas, Robert P." w:date="2013-10-14T08:51:00Z">
              <w:r>
                <w:t>Completed</w:t>
              </w:r>
            </w:ins>
            <w:del w:id="68" w:author="Haas, Robert P." w:date="2013-10-14T08:51:00Z">
              <w:r w:rsidR="000F1419" w:rsidDel="003F00D4">
                <w:delText>Scheduled for</w:delText>
              </w:r>
            </w:del>
            <w:r w:rsidR="000F1419">
              <w:t xml:space="preserve"> 10/14/2013</w:t>
            </w:r>
          </w:p>
        </w:tc>
      </w:tr>
      <w:tr w:rsidR="000F1419" w:rsidTr="003F00D4">
        <w:trPr>
          <w:cantSplit/>
          <w:trPrChange w:id="69" w:author="Haas, Robert P." w:date="2013-10-14T08:47:00Z">
            <w:trPr>
              <w:cantSplit/>
            </w:trPr>
          </w:trPrChange>
        </w:trPr>
        <w:tc>
          <w:tcPr>
            <w:tcW w:w="7668" w:type="dxa"/>
            <w:tcPrChange w:id="70" w:author="Haas, Robert P." w:date="2013-10-14T08:47:00Z">
              <w:tcPr>
                <w:tcW w:w="7668" w:type="dxa"/>
              </w:tcPr>
            </w:tcPrChange>
          </w:tcPr>
          <w:p w:rsidR="000F1419" w:rsidRDefault="000F1419" w:rsidP="009C507C">
            <w:pPr>
              <w:pStyle w:val="Table-Text"/>
              <w:rPr>
                <w:ins w:id="71" w:author="Haas, Robert P." w:date="2013-10-14T08:51:00Z"/>
              </w:rPr>
            </w:pPr>
            <w:r>
              <w:t xml:space="preserve">Implement page. This involves creating the directory to hold the VDT Integration Development documents and creating the page itself, which will be simple because it relies on the </w:t>
            </w:r>
            <w:proofErr w:type="spellStart"/>
            <w:r>
              <w:t>WxDE</w:t>
            </w:r>
            <w:proofErr w:type="spellEnd"/>
            <w:r>
              <w:t xml:space="preserve"> Documents List template.</w:t>
            </w:r>
          </w:p>
          <w:p w:rsidR="003F00D4" w:rsidRDefault="003F00D4" w:rsidP="009C507C">
            <w:pPr>
              <w:pStyle w:val="Table-Text"/>
            </w:pPr>
            <w:ins w:id="72" w:author="Haas, Robert P." w:date="2013-10-14T08:51:00Z">
              <w:r w:rsidRPr="0060347A">
                <w:rPr>
                  <w:b/>
                  <w:i/>
                </w:rPr>
                <w:t xml:space="preserve">Note: Implemented as a single page for all </w:t>
              </w:r>
              <w:proofErr w:type="spellStart"/>
              <w:r w:rsidRPr="0060347A">
                <w:rPr>
                  <w:b/>
                  <w:i/>
                </w:rPr>
                <w:t>WxDE</w:t>
              </w:r>
              <w:proofErr w:type="spellEnd"/>
              <w:r w:rsidRPr="0060347A">
                <w:rPr>
                  <w:b/>
                  <w:i/>
                </w:rPr>
                <w:t xml:space="preserve"> documents.</w:t>
              </w:r>
            </w:ins>
          </w:p>
        </w:tc>
        <w:tc>
          <w:tcPr>
            <w:tcW w:w="1908" w:type="dxa"/>
            <w:tcPrChange w:id="73" w:author="Haas, Robert P." w:date="2013-10-14T08:47:00Z">
              <w:tcPr>
                <w:tcW w:w="1908" w:type="dxa"/>
              </w:tcPr>
            </w:tcPrChange>
          </w:tcPr>
          <w:p w:rsidR="000F1419" w:rsidRDefault="000F1419" w:rsidP="00825F91">
            <w:pPr>
              <w:pStyle w:val="Table-Text"/>
            </w:pPr>
            <w:r>
              <w:t>Chuck</w:t>
            </w:r>
          </w:p>
          <w:p w:rsidR="000F1419" w:rsidRDefault="003F00D4" w:rsidP="00825F91">
            <w:pPr>
              <w:pStyle w:val="Table-Text"/>
            </w:pPr>
            <w:ins w:id="74" w:author="Haas, Robert P." w:date="2013-10-14T08:51:00Z">
              <w:r>
                <w:t>Completed</w:t>
              </w:r>
            </w:ins>
            <w:del w:id="75" w:author="Haas, Robert P." w:date="2013-10-14T08:51:00Z">
              <w:r w:rsidR="000F1419" w:rsidDel="003F00D4">
                <w:delText>Scheduled for</w:delText>
              </w:r>
            </w:del>
            <w:r w:rsidR="000F1419">
              <w:t xml:space="preserve"> 10/14/2013</w:t>
            </w:r>
          </w:p>
        </w:tc>
      </w:tr>
      <w:tr w:rsidR="000F1419" w:rsidTr="003F00D4">
        <w:trPr>
          <w:cantSplit/>
          <w:trPrChange w:id="76" w:author="Haas, Robert P." w:date="2013-10-14T08:47:00Z">
            <w:trPr>
              <w:cantSplit/>
            </w:trPr>
          </w:trPrChange>
        </w:trPr>
        <w:tc>
          <w:tcPr>
            <w:tcW w:w="9576" w:type="dxa"/>
            <w:gridSpan w:val="2"/>
            <w:shd w:val="clear" w:color="auto" w:fill="B8CCE4" w:themeFill="accent1" w:themeFillTint="66"/>
            <w:tcPrChange w:id="77" w:author="Haas, Robert P." w:date="2013-10-14T08:47:00Z">
              <w:tcPr>
                <w:tcW w:w="9576" w:type="dxa"/>
                <w:gridSpan w:val="2"/>
                <w:shd w:val="clear" w:color="auto" w:fill="B8CCE4" w:themeFill="accent1" w:themeFillTint="66"/>
              </w:tcPr>
            </w:tcPrChange>
          </w:tcPr>
          <w:p w:rsidR="000F1419" w:rsidRDefault="000F1419" w:rsidP="007759A7">
            <w:pPr>
              <w:pStyle w:val="Table-Text"/>
              <w:keepNext/>
              <w:jc w:val="center"/>
            </w:pPr>
            <w:r>
              <w:t>VDT Integration Development</w:t>
            </w:r>
          </w:p>
        </w:tc>
      </w:tr>
      <w:tr w:rsidR="000F1419" w:rsidTr="003F00D4">
        <w:trPr>
          <w:cantSplit/>
          <w:trPrChange w:id="78" w:author="Haas, Robert P." w:date="2013-10-14T08:47:00Z">
            <w:trPr>
              <w:cantSplit/>
            </w:trPr>
          </w:trPrChange>
        </w:trPr>
        <w:tc>
          <w:tcPr>
            <w:tcW w:w="7668" w:type="dxa"/>
            <w:tcPrChange w:id="79" w:author="Haas, Robert P." w:date="2013-10-14T08:47:00Z">
              <w:tcPr>
                <w:tcW w:w="7668" w:type="dxa"/>
              </w:tcPr>
            </w:tcPrChange>
          </w:tcPr>
          <w:p w:rsidR="000F1419" w:rsidRDefault="000F1419" w:rsidP="009C507C">
            <w:pPr>
              <w:pStyle w:val="Table-Text"/>
            </w:pPr>
            <w:r>
              <w:t xml:space="preserve">Develop tool to format IMO data into VDT format. We will obtain the IMO data from the MN IMO source re-format this into </w:t>
            </w:r>
            <w:proofErr w:type="spellStart"/>
            <w:r>
              <w:t>netCDF</w:t>
            </w:r>
            <w:proofErr w:type="spellEnd"/>
            <w:r>
              <w:t xml:space="preserve"> format.</w:t>
            </w:r>
          </w:p>
          <w:p w:rsidR="000F1419" w:rsidRDefault="000F1419" w:rsidP="009C507C">
            <w:pPr>
              <w:pStyle w:val="Table-Text"/>
              <w:rPr>
                <w:ins w:id="80" w:author="Haas, Robert P." w:date="2013-10-14T08:51:00Z"/>
                <w:b/>
                <w:i/>
              </w:rPr>
            </w:pPr>
            <w:r w:rsidRPr="00B564F6">
              <w:rPr>
                <w:b/>
                <w:i/>
              </w:rPr>
              <w:t xml:space="preserve">Note: </w:t>
            </w:r>
            <w:r>
              <w:rPr>
                <w:b/>
                <w:i/>
              </w:rPr>
              <w:t xml:space="preserve">The original plan was to pull the MN IMO data directly from the </w:t>
            </w:r>
            <w:proofErr w:type="spellStart"/>
            <w:r>
              <w:rPr>
                <w:b/>
                <w:i/>
              </w:rPr>
              <w:t>WxDE</w:t>
            </w:r>
            <w:proofErr w:type="spellEnd"/>
            <w:r>
              <w:rPr>
                <w:b/>
                <w:i/>
              </w:rPr>
              <w:t xml:space="preserve">. However, the </w:t>
            </w:r>
            <w:proofErr w:type="spellStart"/>
            <w:r>
              <w:rPr>
                <w:b/>
                <w:i/>
              </w:rPr>
              <w:t>WxDE</w:t>
            </w:r>
            <w:proofErr w:type="spellEnd"/>
            <w:r>
              <w:rPr>
                <w:b/>
                <w:i/>
              </w:rPr>
              <w:t xml:space="preserve"> does not currently ingest all of the data required by the VDT. During Phase 1, we will obtain the data for the VDT directly from the MN IMO provider. During Phase 2, we will update the </w:t>
            </w:r>
            <w:proofErr w:type="spellStart"/>
            <w:r>
              <w:rPr>
                <w:b/>
                <w:i/>
              </w:rPr>
              <w:t>WxDE</w:t>
            </w:r>
            <w:proofErr w:type="spellEnd"/>
            <w:r>
              <w:rPr>
                <w:b/>
                <w:i/>
              </w:rPr>
              <w:t xml:space="preserve"> to ingest all the required IMO data and update the VDT to obtain that data from the </w:t>
            </w:r>
            <w:proofErr w:type="spellStart"/>
            <w:r>
              <w:rPr>
                <w:b/>
                <w:i/>
              </w:rPr>
              <w:t>WxDE</w:t>
            </w:r>
            <w:proofErr w:type="spellEnd"/>
            <w:r>
              <w:rPr>
                <w:b/>
                <w:i/>
              </w:rPr>
              <w:t>.</w:t>
            </w:r>
          </w:p>
          <w:p w:rsidR="003F00D4" w:rsidRPr="00B564F6" w:rsidRDefault="003F00D4" w:rsidP="009C507C">
            <w:pPr>
              <w:pStyle w:val="Table-Text"/>
              <w:rPr>
                <w:b/>
                <w:i/>
              </w:rPr>
            </w:pPr>
            <w:ins w:id="81" w:author="Haas, Robert P." w:date="2013-10-14T08:51:00Z">
              <w:r>
                <w:rPr>
                  <w:b/>
                  <w:i/>
                </w:rPr>
                <w:t xml:space="preserve">Note: Tool used to obtain MN IMO data and format into </w:t>
              </w:r>
              <w:proofErr w:type="spellStart"/>
              <w:r>
                <w:rPr>
                  <w:b/>
                  <w:i/>
                </w:rPr>
                <w:t>netCDF</w:t>
              </w:r>
              <w:proofErr w:type="spellEnd"/>
              <w:r>
                <w:rPr>
                  <w:b/>
                  <w:i/>
                </w:rPr>
                <w:t xml:space="preserve"> format. Formatted data was used to successfully run standalone VDT.</w:t>
              </w:r>
            </w:ins>
          </w:p>
        </w:tc>
        <w:tc>
          <w:tcPr>
            <w:tcW w:w="1908" w:type="dxa"/>
            <w:tcPrChange w:id="82" w:author="Haas, Robert P." w:date="2013-10-14T08:47:00Z">
              <w:tcPr>
                <w:tcW w:w="1908" w:type="dxa"/>
              </w:tcPr>
            </w:tcPrChange>
          </w:tcPr>
          <w:p w:rsidR="000F1419" w:rsidRDefault="000F1419" w:rsidP="009C507C">
            <w:pPr>
              <w:pStyle w:val="Table-Text"/>
            </w:pPr>
            <w:r>
              <w:t>George</w:t>
            </w:r>
          </w:p>
          <w:p w:rsidR="000F1419" w:rsidRDefault="000F1419" w:rsidP="009C507C">
            <w:pPr>
              <w:pStyle w:val="Table-Text"/>
            </w:pPr>
            <w:del w:id="83" w:author="Haas, Robert P." w:date="2013-10-14T08:51:00Z">
              <w:r w:rsidDel="003F00D4">
                <w:delText xml:space="preserve">Scheduled for </w:delText>
              </w:r>
            </w:del>
            <w:ins w:id="84" w:author="Haas, Robert P." w:date="2013-10-14T08:51:00Z">
              <w:r w:rsidR="003F00D4">
                <w:t xml:space="preserve">Completed </w:t>
              </w:r>
            </w:ins>
            <w:r>
              <w:t>10/14/2013</w:t>
            </w:r>
          </w:p>
        </w:tc>
      </w:tr>
      <w:tr w:rsidR="000F1419" w:rsidTr="003F00D4">
        <w:trPr>
          <w:cantSplit/>
          <w:trPrChange w:id="85" w:author="Haas, Robert P." w:date="2013-10-14T08:47:00Z">
            <w:trPr>
              <w:cantSplit/>
            </w:trPr>
          </w:trPrChange>
        </w:trPr>
        <w:tc>
          <w:tcPr>
            <w:tcW w:w="7668" w:type="dxa"/>
            <w:tcPrChange w:id="86" w:author="Haas, Robert P." w:date="2013-10-14T08:47:00Z">
              <w:tcPr>
                <w:tcW w:w="7668" w:type="dxa"/>
              </w:tcPr>
            </w:tcPrChange>
          </w:tcPr>
          <w:p w:rsidR="000F1419" w:rsidRDefault="000F1419" w:rsidP="009C507C">
            <w:pPr>
              <w:pStyle w:val="Table-Text"/>
            </w:pPr>
            <w:r>
              <w:t xml:space="preserve">Update the </w:t>
            </w:r>
            <w:proofErr w:type="spellStart"/>
            <w:r>
              <w:t>WxDE</w:t>
            </w:r>
            <w:proofErr w:type="spellEnd"/>
            <w:r>
              <w:t xml:space="preserve"> database to accommodate VDT probe data. The VDT wrapper will provide VDT probe data outputs for inclusion in the </w:t>
            </w:r>
            <w:proofErr w:type="spellStart"/>
            <w:r>
              <w:t>WxDE</w:t>
            </w:r>
            <w:proofErr w:type="spellEnd"/>
            <w:r>
              <w:t xml:space="preserve"> database. This step is to assess database changes that might be required to accommodate this data and implement those changes.</w:t>
            </w:r>
          </w:p>
          <w:p w:rsidR="000F1419" w:rsidRPr="00112B32" w:rsidRDefault="000F1419" w:rsidP="009C507C">
            <w:pPr>
              <w:pStyle w:val="Table-Text"/>
            </w:pPr>
            <w:r w:rsidRPr="0070206C">
              <w:rPr>
                <w:b/>
                <w:i/>
              </w:rPr>
              <w:t xml:space="preserve">Note: We do not currently believe this will require any database changes. It will only </w:t>
            </w:r>
            <w:proofErr w:type="gramStart"/>
            <w:r w:rsidRPr="0070206C">
              <w:rPr>
                <w:b/>
                <w:i/>
              </w:rPr>
              <w:t>requires</w:t>
            </w:r>
            <w:proofErr w:type="gramEnd"/>
            <w:r w:rsidRPr="0070206C">
              <w:rPr>
                <w:b/>
                <w:i/>
              </w:rPr>
              <w:t xml:space="preserve"> changes to </w:t>
            </w:r>
            <w:proofErr w:type="spellStart"/>
            <w:r w:rsidRPr="0070206C">
              <w:rPr>
                <w:b/>
                <w:i/>
              </w:rPr>
              <w:t>WxDE</w:t>
            </w:r>
            <w:proofErr w:type="spellEnd"/>
            <w:r w:rsidRPr="0070206C">
              <w:rPr>
                <w:b/>
                <w:i/>
              </w:rPr>
              <w:t xml:space="preserve"> metadata, such as defining new observation types for some </w:t>
            </w:r>
            <w:r>
              <w:rPr>
                <w:b/>
                <w:i/>
              </w:rPr>
              <w:t>VDT output fields</w:t>
            </w:r>
            <w:r w:rsidRPr="0070206C">
              <w:rPr>
                <w:b/>
                <w:i/>
              </w:rPr>
              <w:t>.</w:t>
            </w:r>
            <w:r>
              <w:rPr>
                <w:b/>
                <w:i/>
              </w:rPr>
              <w:t xml:space="preserve"> The main concern is with the VDT quality checks and integrating those with the </w:t>
            </w:r>
            <w:proofErr w:type="spellStart"/>
            <w:r>
              <w:rPr>
                <w:b/>
                <w:i/>
              </w:rPr>
              <w:t>WxDE</w:t>
            </w:r>
            <w:proofErr w:type="spellEnd"/>
            <w:r>
              <w:rPr>
                <w:b/>
                <w:i/>
              </w:rPr>
              <w:t xml:space="preserve"> quality checks.</w:t>
            </w:r>
          </w:p>
        </w:tc>
        <w:tc>
          <w:tcPr>
            <w:tcW w:w="1908" w:type="dxa"/>
            <w:tcPrChange w:id="87" w:author="Haas, Robert P." w:date="2013-10-14T08:47:00Z">
              <w:tcPr>
                <w:tcW w:w="1908" w:type="dxa"/>
              </w:tcPr>
            </w:tcPrChange>
          </w:tcPr>
          <w:p w:rsidR="000F1419" w:rsidRDefault="000F1419" w:rsidP="009C507C">
            <w:pPr>
              <w:pStyle w:val="Table-Text"/>
            </w:pPr>
            <w:r>
              <w:t>George /  Bobby</w:t>
            </w:r>
          </w:p>
          <w:p w:rsidR="000F1419" w:rsidRDefault="000F1419" w:rsidP="009C507C">
            <w:pPr>
              <w:pStyle w:val="Table-Text"/>
            </w:pPr>
            <w:del w:id="88" w:author="Haas, Robert P." w:date="2013-10-14T10:50:00Z">
              <w:r w:rsidDel="00820624">
                <w:delText>Scheduled for</w:delText>
              </w:r>
            </w:del>
            <w:ins w:id="89" w:author="Haas, Robert P." w:date="2013-10-14T10:50:00Z">
              <w:r w:rsidR="00820624">
                <w:t>Completed</w:t>
              </w:r>
            </w:ins>
            <w:r>
              <w:t xml:space="preserve"> 10/14/2013</w:t>
            </w:r>
          </w:p>
        </w:tc>
      </w:tr>
      <w:tr w:rsidR="000F1419" w:rsidTr="003F00D4">
        <w:trPr>
          <w:cantSplit/>
          <w:trPrChange w:id="90" w:author="Haas, Robert P." w:date="2013-10-14T08:47:00Z">
            <w:trPr>
              <w:cantSplit/>
            </w:trPr>
          </w:trPrChange>
        </w:trPr>
        <w:tc>
          <w:tcPr>
            <w:tcW w:w="7668" w:type="dxa"/>
            <w:tcPrChange w:id="91" w:author="Haas, Robert P." w:date="2013-10-14T08:47:00Z">
              <w:tcPr>
                <w:tcW w:w="7668" w:type="dxa"/>
              </w:tcPr>
            </w:tcPrChange>
          </w:tcPr>
          <w:p w:rsidR="000F1419" w:rsidRDefault="000F1419" w:rsidP="009C507C">
            <w:pPr>
              <w:pStyle w:val="Table-Text"/>
            </w:pPr>
            <w:r>
              <w:lastRenderedPageBreak/>
              <w:t xml:space="preserve">Enhance the IMO data collectors to collect additional data required by the VDT. The VDT requires some fields in the IMO data not currently stored in the </w:t>
            </w:r>
            <w:proofErr w:type="spellStart"/>
            <w:r>
              <w:t>WxDE</w:t>
            </w:r>
            <w:proofErr w:type="spellEnd"/>
            <w:r>
              <w:t xml:space="preserve"> database. We believe that the IMO data collectors are flexible enough to extract this data from the IMO sources via configuration changes. This change is included in case software changes are required.</w:t>
            </w:r>
          </w:p>
        </w:tc>
        <w:tc>
          <w:tcPr>
            <w:tcW w:w="1908" w:type="dxa"/>
            <w:tcPrChange w:id="92" w:author="Haas, Robert P." w:date="2013-10-14T08:47:00Z">
              <w:tcPr>
                <w:tcW w:w="1908" w:type="dxa"/>
              </w:tcPr>
            </w:tcPrChange>
          </w:tcPr>
          <w:p w:rsidR="000F1419" w:rsidRDefault="000F1419" w:rsidP="009C507C">
            <w:pPr>
              <w:pStyle w:val="Table-Text"/>
            </w:pPr>
            <w:r>
              <w:t>George</w:t>
            </w:r>
          </w:p>
          <w:p w:rsidR="000F1419" w:rsidRDefault="000F1419" w:rsidP="009C507C">
            <w:pPr>
              <w:pStyle w:val="Table-Text"/>
            </w:pPr>
            <w:del w:id="93" w:author="Haas, Robert P." w:date="2013-10-14T10:45:00Z">
              <w:r w:rsidDel="00820624">
                <w:delText>Scheduled for</w:delText>
              </w:r>
            </w:del>
            <w:ins w:id="94" w:author="Haas, Robert P." w:date="2013-10-14T10:45:00Z">
              <w:r w:rsidR="00820624">
                <w:t>Completed</w:t>
              </w:r>
            </w:ins>
            <w:r>
              <w:t xml:space="preserve"> 10/14/2013</w:t>
            </w:r>
          </w:p>
        </w:tc>
      </w:tr>
      <w:tr w:rsidR="000F1419" w:rsidTr="003F00D4">
        <w:trPr>
          <w:cantSplit/>
          <w:trPrChange w:id="95" w:author="Haas, Robert P." w:date="2013-10-14T08:47:00Z">
            <w:trPr>
              <w:cantSplit/>
            </w:trPr>
          </w:trPrChange>
        </w:trPr>
        <w:tc>
          <w:tcPr>
            <w:tcW w:w="7668" w:type="dxa"/>
            <w:tcPrChange w:id="96" w:author="Haas, Robert P." w:date="2013-10-14T08:47:00Z">
              <w:tcPr>
                <w:tcW w:w="7668" w:type="dxa"/>
              </w:tcPr>
            </w:tcPrChange>
          </w:tcPr>
          <w:p w:rsidR="000F1419" w:rsidRDefault="000F1419" w:rsidP="009C507C">
            <w:pPr>
              <w:pStyle w:val="Table-Text"/>
              <w:rPr>
                <w:ins w:id="97" w:author="Haas, Robert P." w:date="2013-10-14T15:42:00Z"/>
              </w:rPr>
            </w:pPr>
            <w:r>
              <w:t xml:space="preserve">Add the VDT as a third type of data collected by the </w:t>
            </w:r>
            <w:proofErr w:type="spellStart"/>
            <w:r>
              <w:t>WxDE</w:t>
            </w:r>
            <w:proofErr w:type="spellEnd"/>
            <w:r>
              <w:t xml:space="preserve"> – the three types being fixed platform observations, mobile data, and VDT mobile data. The </w:t>
            </w:r>
            <w:proofErr w:type="spellStart"/>
            <w:r>
              <w:t>WxDE</w:t>
            </w:r>
            <w:proofErr w:type="spellEnd"/>
            <w:r>
              <w:t xml:space="preserve"> currently differentiates between two types of data: data from fixed and mobile platforms. The VDT data is a third type of data.</w:t>
            </w:r>
          </w:p>
          <w:p w:rsidR="00853F6D" w:rsidRDefault="00853F6D" w:rsidP="009C507C">
            <w:pPr>
              <w:pStyle w:val="Table-Text"/>
            </w:pPr>
            <w:ins w:id="98" w:author="Haas, Robert P." w:date="2013-10-14T15:42:00Z">
              <w:r>
                <w:t>Note: Must be rescheduled for completion during next sprint.</w:t>
              </w:r>
            </w:ins>
            <w:bookmarkStart w:id="99" w:name="_GoBack"/>
            <w:bookmarkEnd w:id="99"/>
          </w:p>
        </w:tc>
        <w:tc>
          <w:tcPr>
            <w:tcW w:w="1908" w:type="dxa"/>
            <w:tcPrChange w:id="100" w:author="Haas, Robert P." w:date="2013-10-14T08:47:00Z">
              <w:tcPr>
                <w:tcW w:w="1908" w:type="dxa"/>
              </w:tcPr>
            </w:tcPrChange>
          </w:tcPr>
          <w:p w:rsidR="000F1419" w:rsidRDefault="000F1419" w:rsidP="009C507C">
            <w:pPr>
              <w:pStyle w:val="Table-Text"/>
            </w:pPr>
            <w:r>
              <w:t>George</w:t>
            </w:r>
          </w:p>
          <w:p w:rsidR="000F1419" w:rsidRDefault="000F1419" w:rsidP="009C507C">
            <w:pPr>
              <w:pStyle w:val="Table-Text"/>
            </w:pPr>
            <w:del w:id="101" w:author="Haas, Robert P." w:date="2013-10-14T15:42:00Z">
              <w:r w:rsidDel="00853F6D">
                <w:delText>Scheduled for</w:delText>
              </w:r>
            </w:del>
            <w:ins w:id="102" w:author="Haas, Robert P." w:date="2013-10-14T15:42:00Z">
              <w:r w:rsidR="00853F6D">
                <w:t>Partially complete</w:t>
              </w:r>
            </w:ins>
            <w:r>
              <w:t xml:space="preserve"> 10/14/2013</w:t>
            </w:r>
          </w:p>
        </w:tc>
      </w:tr>
      <w:tr w:rsidR="000F1419" w:rsidTr="003F00D4">
        <w:trPr>
          <w:cantSplit/>
          <w:trPrChange w:id="103" w:author="Haas, Robert P." w:date="2013-10-14T08:47:00Z">
            <w:trPr>
              <w:cantSplit/>
            </w:trPr>
          </w:trPrChange>
        </w:trPr>
        <w:tc>
          <w:tcPr>
            <w:tcW w:w="7668" w:type="dxa"/>
            <w:tcPrChange w:id="104" w:author="Haas, Robert P." w:date="2013-10-14T08:47:00Z">
              <w:tcPr>
                <w:tcW w:w="7668" w:type="dxa"/>
              </w:tcPr>
            </w:tcPrChange>
          </w:tcPr>
          <w:p w:rsidR="000F1419" w:rsidRDefault="000F1419" w:rsidP="009C507C">
            <w:pPr>
              <w:pStyle w:val="Table-Text"/>
            </w:pPr>
            <w:r>
              <w:t xml:space="preserve">Install VDT patches. Since we received the initial version of the VDT, one of the input sources has changed. This required a change to the VDT source code to accommodate. Once we verify that the </w:t>
            </w:r>
            <w:proofErr w:type="spellStart"/>
            <w:r>
              <w:t>WxDE</w:t>
            </w:r>
            <w:proofErr w:type="spellEnd"/>
            <w:r>
              <w:t xml:space="preserve"> VDT server will run the previous version of the VDT, we need to update the VDT to the latest version.</w:t>
            </w:r>
          </w:p>
        </w:tc>
        <w:tc>
          <w:tcPr>
            <w:tcW w:w="1908" w:type="dxa"/>
            <w:tcPrChange w:id="105" w:author="Haas, Robert P." w:date="2013-10-14T08:47:00Z">
              <w:tcPr>
                <w:tcW w:w="1908" w:type="dxa"/>
              </w:tcPr>
            </w:tcPrChange>
          </w:tcPr>
          <w:p w:rsidR="000F1419" w:rsidRDefault="000F1419" w:rsidP="009C507C">
            <w:pPr>
              <w:pStyle w:val="Table-Text"/>
            </w:pPr>
            <w:r>
              <w:t>Rhian</w:t>
            </w:r>
          </w:p>
          <w:p w:rsidR="000F1419" w:rsidRDefault="000F1419" w:rsidP="00641D17">
            <w:pPr>
              <w:pStyle w:val="Table-Text"/>
            </w:pPr>
            <w:del w:id="106" w:author="Haas, Robert P." w:date="2013-10-14T10:45:00Z">
              <w:r w:rsidDel="00820624">
                <w:delText>Scheduled for</w:delText>
              </w:r>
            </w:del>
            <w:ins w:id="107" w:author="Haas, Robert P." w:date="2013-10-14T10:45:00Z">
              <w:r w:rsidR="00820624">
                <w:t>Completed</w:t>
              </w:r>
            </w:ins>
            <w:r>
              <w:t xml:space="preserve"> 10/14/2013</w:t>
            </w:r>
          </w:p>
        </w:tc>
      </w:tr>
    </w:tbl>
    <w:p w:rsidR="00155423" w:rsidRDefault="00155423" w:rsidP="00B2706E"/>
    <w:p w:rsidR="002A3386" w:rsidRDefault="00172455" w:rsidP="002A3386">
      <w:pPr>
        <w:pStyle w:val="Heading1"/>
      </w:pPr>
      <w:r>
        <w:t>Future</w:t>
      </w:r>
      <w:r w:rsidR="002A3386">
        <w:t xml:space="preserve"> Sprints</w:t>
      </w:r>
    </w:p>
    <w:p w:rsidR="00172455" w:rsidRPr="00172455" w:rsidRDefault="00172455" w:rsidP="00172455">
      <w:pPr>
        <w:pStyle w:val="Heading2"/>
      </w:pPr>
      <w:r>
        <w:t>Sprint Plans – 10/14/2013</w:t>
      </w:r>
    </w:p>
    <w:tbl>
      <w:tblPr>
        <w:tblStyle w:val="TableGrid"/>
        <w:tblW w:w="0" w:type="auto"/>
        <w:tblLook w:val="04A0" w:firstRow="1" w:lastRow="0" w:firstColumn="1" w:lastColumn="0" w:noHBand="0" w:noVBand="1"/>
      </w:tblPr>
      <w:tblGrid>
        <w:gridCol w:w="7668"/>
        <w:gridCol w:w="1908"/>
      </w:tblGrid>
      <w:tr w:rsidR="00172455" w:rsidTr="009C507C">
        <w:trPr>
          <w:cantSplit/>
          <w:tblHeader/>
        </w:trPr>
        <w:tc>
          <w:tcPr>
            <w:tcW w:w="7668" w:type="dxa"/>
            <w:tcBorders>
              <w:bottom w:val="single" w:sz="4" w:space="0" w:color="000000" w:themeColor="text1"/>
            </w:tcBorders>
            <w:shd w:val="clear" w:color="auto" w:fill="548DD4" w:themeFill="text2" w:themeFillTint="99"/>
          </w:tcPr>
          <w:p w:rsidR="00172455" w:rsidRDefault="00172455"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172455" w:rsidRDefault="00172455" w:rsidP="009C507C">
            <w:pPr>
              <w:pStyle w:val="Table-Heading"/>
            </w:pPr>
            <w:r>
              <w:t>Status</w:t>
            </w:r>
          </w:p>
        </w:tc>
      </w:tr>
      <w:tr w:rsidR="00172455" w:rsidTr="009C507C">
        <w:trPr>
          <w:cantSplit/>
        </w:trPr>
        <w:tc>
          <w:tcPr>
            <w:tcW w:w="9576" w:type="dxa"/>
            <w:gridSpan w:val="2"/>
            <w:shd w:val="clear" w:color="auto" w:fill="B8CCE4" w:themeFill="accent1" w:themeFillTint="66"/>
          </w:tcPr>
          <w:p w:rsidR="00172455" w:rsidRDefault="00172455" w:rsidP="009C507C">
            <w:pPr>
              <w:pStyle w:val="Table-Text"/>
              <w:keepNext/>
              <w:jc w:val="center"/>
            </w:pPr>
            <w:proofErr w:type="spellStart"/>
            <w:r>
              <w:t>WxDE</w:t>
            </w:r>
            <w:proofErr w:type="spellEnd"/>
            <w:r>
              <w:t xml:space="preserve"> Infrastructure Development</w:t>
            </w:r>
          </w:p>
        </w:tc>
      </w:tr>
      <w:tr w:rsidR="00172455" w:rsidTr="009C507C">
        <w:trPr>
          <w:cantSplit/>
        </w:trPr>
        <w:tc>
          <w:tcPr>
            <w:tcW w:w="7668" w:type="dxa"/>
          </w:tcPr>
          <w:p w:rsidR="00172455" w:rsidRDefault="00D8509D" w:rsidP="009C507C">
            <w:pPr>
              <w:pStyle w:val="Table-Text"/>
            </w:pPr>
            <w:r>
              <w:t>[no activities planned]</w:t>
            </w:r>
          </w:p>
        </w:tc>
        <w:tc>
          <w:tcPr>
            <w:tcW w:w="1908" w:type="dxa"/>
          </w:tcPr>
          <w:p w:rsidR="00172455" w:rsidRDefault="00172455" w:rsidP="009C507C">
            <w:pPr>
              <w:pStyle w:val="Table-Text"/>
            </w:pPr>
          </w:p>
        </w:tc>
      </w:tr>
      <w:tr w:rsidR="00172455" w:rsidTr="009C507C">
        <w:trPr>
          <w:cantSplit/>
        </w:trPr>
        <w:tc>
          <w:tcPr>
            <w:tcW w:w="9576" w:type="dxa"/>
            <w:gridSpan w:val="2"/>
            <w:shd w:val="clear" w:color="auto" w:fill="B8CCE4" w:themeFill="accent1" w:themeFillTint="66"/>
          </w:tcPr>
          <w:p w:rsidR="00172455" w:rsidRDefault="00172455" w:rsidP="009C507C">
            <w:pPr>
              <w:pStyle w:val="Table-Text"/>
              <w:keepNext/>
              <w:jc w:val="center"/>
            </w:pPr>
            <w:r>
              <w:t>User Interface Development</w:t>
            </w:r>
          </w:p>
        </w:tc>
      </w:tr>
      <w:tr w:rsidR="00084C4D" w:rsidTr="009C507C">
        <w:trPr>
          <w:cantSplit/>
        </w:trPr>
        <w:tc>
          <w:tcPr>
            <w:tcW w:w="7668" w:type="dxa"/>
          </w:tcPr>
          <w:p w:rsidR="00084C4D" w:rsidRDefault="00084C4D" w:rsidP="009C507C">
            <w:pPr>
              <w:pStyle w:val="Table-Text"/>
            </w:pPr>
            <w:r>
              <w:t>Change the descriptions for the color coded States. I think users will have trouble interpreting these descriptions. Consider using “Data Available”, “Data Restricted”, and “No Data”.</w:t>
            </w:r>
          </w:p>
        </w:tc>
        <w:tc>
          <w:tcPr>
            <w:tcW w:w="1908" w:type="dxa"/>
          </w:tcPr>
          <w:p w:rsidR="00084C4D" w:rsidRDefault="00084C4D" w:rsidP="009C507C">
            <w:pPr>
              <w:pStyle w:val="Table-Text"/>
            </w:pPr>
            <w:r>
              <w:t>Chuck, scheduled for 10/21/2013</w:t>
            </w:r>
          </w:p>
        </w:tc>
      </w:tr>
      <w:tr w:rsidR="00084C4D" w:rsidTr="009C507C">
        <w:trPr>
          <w:cantSplit/>
        </w:trPr>
        <w:tc>
          <w:tcPr>
            <w:tcW w:w="7668" w:type="dxa"/>
          </w:tcPr>
          <w:p w:rsidR="00084C4D" w:rsidRPr="00101185" w:rsidRDefault="00084C4D" w:rsidP="009C507C">
            <w:pPr>
              <w:pStyle w:val="Table-Text"/>
            </w:pPr>
            <w:r>
              <w:t>Identify the initial items that should be included on the External Links page. Note that the external links can be easily updated, so the initial links need only be a starting point for the external links.</w:t>
            </w:r>
          </w:p>
        </w:tc>
        <w:tc>
          <w:tcPr>
            <w:tcW w:w="1908" w:type="dxa"/>
          </w:tcPr>
          <w:p w:rsidR="00084C4D" w:rsidRDefault="00084C4D" w:rsidP="009C507C">
            <w:pPr>
              <w:pStyle w:val="Table-Text"/>
            </w:pPr>
            <w:r>
              <w:t>Bobby</w:t>
            </w:r>
          </w:p>
          <w:p w:rsidR="00084C4D" w:rsidRDefault="00084C4D" w:rsidP="009C507C">
            <w:pPr>
              <w:pStyle w:val="Table-Text"/>
            </w:pPr>
            <w:r>
              <w:t>Scheduled for 10/21/2013</w:t>
            </w:r>
          </w:p>
        </w:tc>
      </w:tr>
      <w:tr w:rsidR="00084C4D" w:rsidTr="009C507C">
        <w:trPr>
          <w:cantSplit/>
        </w:trPr>
        <w:tc>
          <w:tcPr>
            <w:tcW w:w="7668" w:type="dxa"/>
          </w:tcPr>
          <w:p w:rsidR="00084C4D" w:rsidRDefault="00084C4D" w:rsidP="009C507C">
            <w:pPr>
              <w:pStyle w:val="Table-Text"/>
            </w:pPr>
            <w:r>
              <w:t>Develop the External Links Page.</w:t>
            </w:r>
          </w:p>
        </w:tc>
        <w:tc>
          <w:tcPr>
            <w:tcW w:w="1908" w:type="dxa"/>
          </w:tcPr>
          <w:p w:rsidR="00084C4D" w:rsidRDefault="00084C4D" w:rsidP="009C507C">
            <w:pPr>
              <w:pStyle w:val="Table-Text"/>
            </w:pPr>
            <w:r>
              <w:t>Chuck</w:t>
            </w:r>
          </w:p>
          <w:p w:rsidR="00084C4D" w:rsidRDefault="00084C4D" w:rsidP="009C507C">
            <w:pPr>
              <w:pStyle w:val="Table-Text"/>
            </w:pPr>
            <w:r>
              <w:t>Scheduled for 10/21/2013</w:t>
            </w:r>
          </w:p>
        </w:tc>
      </w:tr>
      <w:tr w:rsidR="009C507C" w:rsidTr="009C507C">
        <w:trPr>
          <w:cantSplit/>
        </w:trPr>
        <w:tc>
          <w:tcPr>
            <w:tcW w:w="7668" w:type="dxa"/>
          </w:tcPr>
          <w:p w:rsidR="009C507C" w:rsidRDefault="009C507C" w:rsidP="009C507C">
            <w:pPr>
              <w:pStyle w:val="Table-Text"/>
            </w:pPr>
            <w:r>
              <w:t xml:space="preserve">Add email verification when a user registers. After clicking Save, the user account should be created, giving the user immediate access to the </w:t>
            </w:r>
            <w:proofErr w:type="spellStart"/>
            <w:r>
              <w:t>WxDE</w:t>
            </w:r>
            <w:proofErr w:type="spellEnd"/>
            <w:r>
              <w:t xml:space="preserve">. The user should also be sent an email that includes a hyperlink that can be used to verify the user’s email address. This email will include a unique identifier that the </w:t>
            </w:r>
            <w:proofErr w:type="spellStart"/>
            <w:r>
              <w:t>WxDE</w:t>
            </w:r>
            <w:proofErr w:type="spellEnd"/>
            <w:r>
              <w:t xml:space="preserve"> will use to identify that the user has verified their email address. The </w:t>
            </w:r>
            <w:proofErr w:type="spellStart"/>
            <w:r>
              <w:t>WxDE</w:t>
            </w:r>
            <w:proofErr w:type="spellEnd"/>
            <w:r>
              <w:t xml:space="preserve"> database will include information about whether each user has verified their email address.</w:t>
            </w:r>
          </w:p>
        </w:tc>
        <w:tc>
          <w:tcPr>
            <w:tcW w:w="1908" w:type="dxa"/>
          </w:tcPr>
          <w:p w:rsidR="009C507C" w:rsidRDefault="009C507C" w:rsidP="000F1419">
            <w:pPr>
              <w:pStyle w:val="Table-Text"/>
            </w:pPr>
            <w:r>
              <w:t>Chuck, in progress, scheduled for 10/</w:t>
            </w:r>
            <w:r w:rsidR="000F1419">
              <w:t>21</w:t>
            </w:r>
            <w:r>
              <w:t>/2013</w:t>
            </w:r>
          </w:p>
        </w:tc>
      </w:tr>
      <w:tr w:rsidR="009C507C" w:rsidTr="009C507C">
        <w:trPr>
          <w:cantSplit/>
        </w:trPr>
        <w:tc>
          <w:tcPr>
            <w:tcW w:w="7668" w:type="dxa"/>
          </w:tcPr>
          <w:p w:rsidR="009C507C" w:rsidRDefault="009C507C" w:rsidP="009C507C">
            <w:pPr>
              <w:pStyle w:val="Table-Text"/>
            </w:pPr>
            <w:r>
              <w:t xml:space="preserve">Implement the </w:t>
            </w:r>
            <w:r w:rsidRPr="00CD6835">
              <w:t>User Email Verification Screen</w:t>
            </w:r>
            <w:r>
              <w:t>.</w:t>
            </w:r>
          </w:p>
        </w:tc>
        <w:tc>
          <w:tcPr>
            <w:tcW w:w="1908" w:type="dxa"/>
          </w:tcPr>
          <w:p w:rsidR="009C507C" w:rsidRDefault="009C507C" w:rsidP="000F1419">
            <w:pPr>
              <w:pStyle w:val="Table-Text"/>
            </w:pPr>
            <w:r>
              <w:t>Chuck, scheduled for 10/</w:t>
            </w:r>
            <w:r w:rsidR="000F1419">
              <w:t>21</w:t>
            </w:r>
            <w:r>
              <w:t>/2013</w:t>
            </w:r>
          </w:p>
        </w:tc>
      </w:tr>
      <w:tr w:rsidR="005A00F2" w:rsidTr="009C507C">
        <w:trPr>
          <w:cantSplit/>
        </w:trPr>
        <w:tc>
          <w:tcPr>
            <w:tcW w:w="7668" w:type="dxa"/>
          </w:tcPr>
          <w:p w:rsidR="005A00F2" w:rsidRDefault="005A00F2" w:rsidP="00641D17">
            <w:pPr>
              <w:pStyle w:val="Table-Text"/>
            </w:pPr>
            <w:r>
              <w:t xml:space="preserve">Identify documentation to include on the </w:t>
            </w:r>
            <w:proofErr w:type="spellStart"/>
            <w:r>
              <w:t>WxDE</w:t>
            </w:r>
            <w:proofErr w:type="spellEnd"/>
            <w:r>
              <w:t xml:space="preserve"> Documents page.</w:t>
            </w:r>
          </w:p>
        </w:tc>
        <w:tc>
          <w:tcPr>
            <w:tcW w:w="1908" w:type="dxa"/>
          </w:tcPr>
          <w:p w:rsidR="005A00F2" w:rsidRDefault="005A00F2" w:rsidP="00641D17">
            <w:pPr>
              <w:pStyle w:val="Table-Text"/>
            </w:pPr>
            <w:r>
              <w:t>Bobby, scheduled for 10/21/2013</w:t>
            </w:r>
          </w:p>
        </w:tc>
      </w:tr>
      <w:tr w:rsidR="005A00F2" w:rsidTr="009C507C">
        <w:trPr>
          <w:cantSplit/>
        </w:trPr>
        <w:tc>
          <w:tcPr>
            <w:tcW w:w="9576" w:type="dxa"/>
            <w:gridSpan w:val="2"/>
            <w:shd w:val="clear" w:color="auto" w:fill="B8CCE4" w:themeFill="accent1" w:themeFillTint="66"/>
          </w:tcPr>
          <w:p w:rsidR="005A00F2" w:rsidRDefault="005A00F2" w:rsidP="009C507C">
            <w:pPr>
              <w:pStyle w:val="Table-Text"/>
              <w:keepNext/>
              <w:jc w:val="center"/>
            </w:pPr>
            <w:r>
              <w:lastRenderedPageBreak/>
              <w:t>VDT Integration Development</w:t>
            </w:r>
          </w:p>
        </w:tc>
      </w:tr>
      <w:tr w:rsidR="005A00F2" w:rsidTr="009C507C">
        <w:trPr>
          <w:cantSplit/>
        </w:trPr>
        <w:tc>
          <w:tcPr>
            <w:tcW w:w="7668" w:type="dxa"/>
          </w:tcPr>
          <w:p w:rsidR="005A00F2" w:rsidRDefault="005A00F2" w:rsidP="009C507C">
            <w:pPr>
              <w:pStyle w:val="Table-Text"/>
            </w:pPr>
            <w:r>
              <w:t xml:space="preserve">Develop tool to format fixed platform data into VDT format. We will extract fixed platform data from the </w:t>
            </w:r>
            <w:proofErr w:type="spellStart"/>
            <w:r>
              <w:t>WxDE</w:t>
            </w:r>
            <w:proofErr w:type="spellEnd"/>
            <w:r>
              <w:t xml:space="preserve"> for use by the VDT by (a) establishing a </w:t>
            </w:r>
            <w:proofErr w:type="spellStart"/>
            <w:r>
              <w:t>WxDE</w:t>
            </w:r>
            <w:proofErr w:type="spellEnd"/>
            <w:r>
              <w:t xml:space="preserve"> subscription for that data (addressed under </w:t>
            </w:r>
            <w:proofErr w:type="spellStart"/>
            <w:r>
              <w:t>WxDE</w:t>
            </w:r>
            <w:proofErr w:type="spellEnd"/>
            <w:r>
              <w:t xml:space="preserve"> Configuration Changes), (b) obtaining this data from the </w:t>
            </w:r>
            <w:proofErr w:type="spellStart"/>
            <w:r>
              <w:t>WxDE</w:t>
            </w:r>
            <w:proofErr w:type="spellEnd"/>
            <w:r>
              <w:t xml:space="preserve"> subscription area, and (c) re-formatting the data into </w:t>
            </w:r>
            <w:proofErr w:type="spellStart"/>
            <w:r>
              <w:t>netCDF</w:t>
            </w:r>
            <w:proofErr w:type="spellEnd"/>
            <w:r>
              <w:t xml:space="preserve"> format.</w:t>
            </w:r>
          </w:p>
          <w:p w:rsidR="005A00F2" w:rsidRDefault="005A00F2" w:rsidP="009C507C">
            <w:pPr>
              <w:pStyle w:val="Table-Text"/>
            </w:pPr>
            <w:r w:rsidRPr="00B564F6">
              <w:rPr>
                <w:b/>
                <w:i/>
              </w:rPr>
              <w:t xml:space="preserve">Note: The VDT does not require quality-checked </w:t>
            </w:r>
            <w:proofErr w:type="spellStart"/>
            <w:r w:rsidRPr="00B564F6">
              <w:rPr>
                <w:b/>
                <w:i/>
              </w:rPr>
              <w:t>WxDE</w:t>
            </w:r>
            <w:proofErr w:type="spellEnd"/>
            <w:r w:rsidRPr="00B564F6">
              <w:rPr>
                <w:b/>
                <w:i/>
              </w:rPr>
              <w:t xml:space="preserve"> data, and the additional latency of waiting for quality checked could impact the timeliness of the data produced by the VDT. We will consider whether other approaches should be used to obtain this data from the </w:t>
            </w:r>
            <w:proofErr w:type="spellStart"/>
            <w:r w:rsidRPr="00B564F6">
              <w:rPr>
                <w:b/>
                <w:i/>
              </w:rPr>
              <w:t>WxDE</w:t>
            </w:r>
            <w:proofErr w:type="spellEnd"/>
            <w:r w:rsidRPr="00B564F6">
              <w:rPr>
                <w:b/>
                <w:i/>
              </w:rPr>
              <w:t xml:space="preserve"> for the VDT.</w:t>
            </w:r>
          </w:p>
        </w:tc>
        <w:tc>
          <w:tcPr>
            <w:tcW w:w="1908" w:type="dxa"/>
          </w:tcPr>
          <w:p w:rsidR="005A00F2" w:rsidRDefault="005A00F2" w:rsidP="009C507C">
            <w:pPr>
              <w:pStyle w:val="Table-Text"/>
            </w:pPr>
            <w:r>
              <w:t>Bryan</w:t>
            </w:r>
          </w:p>
          <w:p w:rsidR="005A00F2" w:rsidRDefault="005A00F2" w:rsidP="009C507C">
            <w:pPr>
              <w:pStyle w:val="Table-Text"/>
            </w:pPr>
            <w:r>
              <w:t>Scheduled for 10/21/2013</w:t>
            </w:r>
          </w:p>
        </w:tc>
      </w:tr>
      <w:tr w:rsidR="005A00F2" w:rsidTr="009C507C">
        <w:trPr>
          <w:cantSplit/>
        </w:trPr>
        <w:tc>
          <w:tcPr>
            <w:tcW w:w="7668" w:type="dxa"/>
          </w:tcPr>
          <w:p w:rsidR="005A00F2" w:rsidRDefault="005A00F2" w:rsidP="009C507C">
            <w:pPr>
              <w:pStyle w:val="Table-Text"/>
            </w:pPr>
            <w:r>
              <w:t xml:space="preserve">Develop METAR data collector. The VDT requires METAR data, which the </w:t>
            </w:r>
            <w:proofErr w:type="spellStart"/>
            <w:r>
              <w:t>WxDE</w:t>
            </w:r>
            <w:proofErr w:type="spellEnd"/>
            <w:r>
              <w:t xml:space="preserve"> already obtains. We will determine whether it is easier to re-collect the data or re-use the already collected data and implement the selected approach.</w:t>
            </w:r>
          </w:p>
        </w:tc>
        <w:tc>
          <w:tcPr>
            <w:tcW w:w="1908" w:type="dxa"/>
          </w:tcPr>
          <w:p w:rsidR="005A00F2" w:rsidRDefault="005A00F2" w:rsidP="009C507C">
            <w:pPr>
              <w:pStyle w:val="Table-Text"/>
            </w:pPr>
            <w:r>
              <w:t>Bryan</w:t>
            </w:r>
          </w:p>
          <w:p w:rsidR="005A00F2" w:rsidRDefault="005A00F2" w:rsidP="009C507C">
            <w:pPr>
              <w:pStyle w:val="Table-Text"/>
            </w:pPr>
            <w:r>
              <w:t>Scheduled for 10/21/2013</w:t>
            </w:r>
          </w:p>
        </w:tc>
      </w:tr>
      <w:tr w:rsidR="005A00F2" w:rsidTr="009C507C">
        <w:trPr>
          <w:cantSplit/>
        </w:trPr>
        <w:tc>
          <w:tcPr>
            <w:tcW w:w="7668" w:type="dxa"/>
          </w:tcPr>
          <w:p w:rsidR="005A00F2" w:rsidRDefault="005A00F2" w:rsidP="009C507C">
            <w:pPr>
              <w:pStyle w:val="Table-Text"/>
            </w:pPr>
            <w:r>
              <w:t xml:space="preserve">Develop tool to format METAR data into VDT format. The VDT requires that the METAR data be presented in </w:t>
            </w:r>
            <w:proofErr w:type="spellStart"/>
            <w:r>
              <w:t>netCDF</w:t>
            </w:r>
            <w:proofErr w:type="spellEnd"/>
            <w:r>
              <w:t xml:space="preserve"> format. We will develop routines to re-format the METAR data so that it can be used by the VDT.</w:t>
            </w:r>
          </w:p>
          <w:p w:rsidR="005A00F2" w:rsidRPr="00845F62" w:rsidRDefault="005A00F2" w:rsidP="009C507C">
            <w:pPr>
              <w:pStyle w:val="Table-Text"/>
              <w:rPr>
                <w:b/>
                <w:i/>
              </w:rPr>
            </w:pPr>
            <w:r w:rsidRPr="00845F62">
              <w:rPr>
                <w:b/>
                <w:i/>
              </w:rPr>
              <w:t xml:space="preserve">Note: </w:t>
            </w:r>
            <w:r>
              <w:rPr>
                <w:b/>
                <w:i/>
              </w:rPr>
              <w:t>NCAR has indicated that they have a tool we can use for that.</w:t>
            </w:r>
          </w:p>
        </w:tc>
        <w:tc>
          <w:tcPr>
            <w:tcW w:w="1908" w:type="dxa"/>
          </w:tcPr>
          <w:p w:rsidR="005A00F2" w:rsidRDefault="005A00F2" w:rsidP="009C507C">
            <w:pPr>
              <w:pStyle w:val="Table-Text"/>
            </w:pPr>
            <w:r>
              <w:t>Bobby</w:t>
            </w:r>
          </w:p>
          <w:p w:rsidR="005A00F2" w:rsidRDefault="005A00F2" w:rsidP="009C507C">
            <w:pPr>
              <w:pStyle w:val="Table-Text"/>
            </w:pPr>
            <w:r>
              <w:t>Scheduled for 10/21/2013</w:t>
            </w:r>
          </w:p>
        </w:tc>
      </w:tr>
      <w:tr w:rsidR="005A00F2" w:rsidTr="009C507C">
        <w:trPr>
          <w:cantSplit/>
        </w:trPr>
        <w:tc>
          <w:tcPr>
            <w:tcW w:w="7668" w:type="dxa"/>
          </w:tcPr>
          <w:p w:rsidR="005A00F2" w:rsidRPr="00112B32" w:rsidRDefault="005A00F2" w:rsidP="009C507C">
            <w:pPr>
              <w:pStyle w:val="Table-Text"/>
            </w:pPr>
            <w:r>
              <w:t xml:space="preserve">Develop radar data collector. The VDT requires radar data, which the </w:t>
            </w:r>
            <w:proofErr w:type="spellStart"/>
            <w:r>
              <w:t>WxDE</w:t>
            </w:r>
            <w:proofErr w:type="spellEnd"/>
            <w:r>
              <w:t xml:space="preserve"> does not currently collect. We will develop routines to collect the radar data.</w:t>
            </w:r>
          </w:p>
        </w:tc>
        <w:tc>
          <w:tcPr>
            <w:tcW w:w="1908" w:type="dxa"/>
          </w:tcPr>
          <w:p w:rsidR="005A00F2" w:rsidRDefault="005A00F2" w:rsidP="009C507C">
            <w:pPr>
              <w:pStyle w:val="Table-Text"/>
            </w:pPr>
            <w:r>
              <w:t>George</w:t>
            </w:r>
          </w:p>
          <w:p w:rsidR="005A00F2" w:rsidRDefault="005A00F2" w:rsidP="009C507C">
            <w:pPr>
              <w:pStyle w:val="Table-Text"/>
            </w:pPr>
            <w:r>
              <w:t>Scheduled for 10/21/2013</w:t>
            </w:r>
          </w:p>
        </w:tc>
      </w:tr>
      <w:tr w:rsidR="005A00F2" w:rsidTr="009C507C">
        <w:trPr>
          <w:cantSplit/>
        </w:trPr>
        <w:tc>
          <w:tcPr>
            <w:tcW w:w="7668" w:type="dxa"/>
          </w:tcPr>
          <w:p w:rsidR="005A00F2" w:rsidRDefault="005A00F2" w:rsidP="009C507C">
            <w:pPr>
              <w:pStyle w:val="Table-Text"/>
            </w:pPr>
            <w:r>
              <w:t xml:space="preserve">Develop tool to format radar data into VDT format. If necessary, we will reformat the radar data from its native format to the </w:t>
            </w:r>
            <w:proofErr w:type="spellStart"/>
            <w:r>
              <w:t>netCDF</w:t>
            </w:r>
            <w:proofErr w:type="spellEnd"/>
            <w:r>
              <w:t xml:space="preserve"> format expected by the VDT.</w:t>
            </w:r>
          </w:p>
          <w:p w:rsidR="005A00F2" w:rsidRDefault="005A00F2" w:rsidP="009C507C">
            <w:pPr>
              <w:pStyle w:val="Table-Text"/>
            </w:pPr>
            <w:r w:rsidRPr="00845F62">
              <w:rPr>
                <w:b/>
                <w:i/>
              </w:rPr>
              <w:t>Note: We ho</w:t>
            </w:r>
            <w:r>
              <w:rPr>
                <w:b/>
                <w:i/>
              </w:rPr>
              <w:t>pe to use NCAR tools for this, so this step involves working with NCAR to obtain that tool.</w:t>
            </w:r>
          </w:p>
        </w:tc>
        <w:tc>
          <w:tcPr>
            <w:tcW w:w="1908" w:type="dxa"/>
          </w:tcPr>
          <w:p w:rsidR="005A00F2" w:rsidRDefault="005A00F2" w:rsidP="009C507C">
            <w:pPr>
              <w:pStyle w:val="Table-Text"/>
            </w:pPr>
            <w:r>
              <w:t>Bobby</w:t>
            </w:r>
          </w:p>
          <w:p w:rsidR="005A00F2" w:rsidRDefault="005A00F2" w:rsidP="009C507C">
            <w:pPr>
              <w:pStyle w:val="Table-Text"/>
            </w:pPr>
            <w:r>
              <w:t>Scheduled for 10/21/2013</w:t>
            </w:r>
          </w:p>
        </w:tc>
      </w:tr>
      <w:tr w:rsidR="005A00F2" w:rsidTr="009C507C">
        <w:trPr>
          <w:cantSplit/>
        </w:trPr>
        <w:tc>
          <w:tcPr>
            <w:tcW w:w="7668" w:type="dxa"/>
          </w:tcPr>
          <w:p w:rsidR="005A00F2" w:rsidRPr="00112B32" w:rsidRDefault="005A00F2" w:rsidP="009C507C">
            <w:pPr>
              <w:pStyle w:val="Table-Text"/>
            </w:pPr>
            <w:r>
              <w:t xml:space="preserve">Develop RTMA data collector. The VDT requires RTMA data, which the </w:t>
            </w:r>
            <w:proofErr w:type="spellStart"/>
            <w:r>
              <w:t>WxDE</w:t>
            </w:r>
            <w:proofErr w:type="spellEnd"/>
            <w:r>
              <w:t xml:space="preserve"> does not currently collect. We will develop routines to collect the radar data.</w:t>
            </w:r>
          </w:p>
        </w:tc>
        <w:tc>
          <w:tcPr>
            <w:tcW w:w="1908" w:type="dxa"/>
          </w:tcPr>
          <w:p w:rsidR="005A00F2" w:rsidRDefault="005A00F2" w:rsidP="009C507C">
            <w:pPr>
              <w:pStyle w:val="Table-Text"/>
            </w:pPr>
            <w:r>
              <w:t>George</w:t>
            </w:r>
          </w:p>
          <w:p w:rsidR="005A00F2" w:rsidRDefault="005A00F2" w:rsidP="009C507C">
            <w:pPr>
              <w:pStyle w:val="Table-Text"/>
            </w:pPr>
            <w:r>
              <w:t>Scheduled for 10/21/2013</w:t>
            </w:r>
          </w:p>
        </w:tc>
      </w:tr>
      <w:tr w:rsidR="005A00F2" w:rsidTr="009C507C">
        <w:trPr>
          <w:cantSplit/>
        </w:trPr>
        <w:tc>
          <w:tcPr>
            <w:tcW w:w="7668" w:type="dxa"/>
          </w:tcPr>
          <w:p w:rsidR="005A00F2" w:rsidRDefault="005A00F2" w:rsidP="009C507C">
            <w:pPr>
              <w:pStyle w:val="Table-Text"/>
            </w:pPr>
            <w:r>
              <w:t xml:space="preserve">Enhance the Data Observation Map Page to show VDT data locations in the map display (using a new color). The VDT probe data integrated into the </w:t>
            </w:r>
            <w:proofErr w:type="spellStart"/>
            <w:r>
              <w:t>WxDE</w:t>
            </w:r>
            <w:proofErr w:type="spellEnd"/>
            <w:r>
              <w:t xml:space="preserve"> database should appear in the Data Observation Map in a manner similar to how mobile data appears in that map.</w:t>
            </w:r>
          </w:p>
        </w:tc>
        <w:tc>
          <w:tcPr>
            <w:tcW w:w="1908" w:type="dxa"/>
          </w:tcPr>
          <w:p w:rsidR="005A00F2" w:rsidRDefault="005A00F2" w:rsidP="009C507C">
            <w:pPr>
              <w:pStyle w:val="Table-Text"/>
            </w:pPr>
            <w:r>
              <w:t>Chuck</w:t>
            </w:r>
          </w:p>
          <w:p w:rsidR="005A00F2" w:rsidRDefault="005A00F2" w:rsidP="009C507C">
            <w:pPr>
              <w:pStyle w:val="Table-Text"/>
            </w:pPr>
            <w:r>
              <w:t>Scheduled for 10/21/2013</w:t>
            </w:r>
          </w:p>
        </w:tc>
      </w:tr>
      <w:tr w:rsidR="005A00F2" w:rsidTr="009C507C">
        <w:trPr>
          <w:cantSplit/>
        </w:trPr>
        <w:tc>
          <w:tcPr>
            <w:tcW w:w="7668" w:type="dxa"/>
          </w:tcPr>
          <w:p w:rsidR="005A00F2" w:rsidRPr="00112B32" w:rsidRDefault="005A00F2" w:rsidP="009C507C">
            <w:pPr>
              <w:pStyle w:val="Table-Text"/>
            </w:pPr>
            <w:r>
              <w:t>Enhance the Data Observation Map Page to include VDT data as a third type of data (along with Mobile and Non-mobile). Add a check box and filter the map display based on these check boxes.  We plan on treating the VDT data in a manner analogous to the way mobile data is treated, as a separate type of data. This check box will allow the user to include or exclude VDT data from the display.</w:t>
            </w:r>
          </w:p>
        </w:tc>
        <w:tc>
          <w:tcPr>
            <w:tcW w:w="1908" w:type="dxa"/>
          </w:tcPr>
          <w:p w:rsidR="005A00F2" w:rsidRDefault="005A00F2" w:rsidP="009C507C">
            <w:pPr>
              <w:pStyle w:val="Table-Text"/>
            </w:pPr>
            <w:r>
              <w:t>Chuck</w:t>
            </w:r>
          </w:p>
          <w:p w:rsidR="005A00F2" w:rsidRDefault="005A00F2" w:rsidP="009C507C">
            <w:pPr>
              <w:pStyle w:val="Table-Text"/>
            </w:pPr>
            <w:r>
              <w:t>Scheduled for 10/21/2013</w:t>
            </w:r>
          </w:p>
        </w:tc>
      </w:tr>
      <w:tr w:rsidR="005A00F2" w:rsidTr="009C507C">
        <w:trPr>
          <w:cantSplit/>
        </w:trPr>
        <w:tc>
          <w:tcPr>
            <w:tcW w:w="7668" w:type="dxa"/>
          </w:tcPr>
          <w:p w:rsidR="005A00F2" w:rsidRPr="00112B32" w:rsidRDefault="005A00F2" w:rsidP="009C507C">
            <w:pPr>
              <w:pStyle w:val="Table-Text"/>
            </w:pPr>
            <w:r>
              <w:t>Enhance the Data Observation Map Page to show VDT data when a VDT data location dot is clicked on the map. The Data Observation Map displays data when a “dot” on the map is clicked. This should occur for VDT data, also.</w:t>
            </w:r>
          </w:p>
        </w:tc>
        <w:tc>
          <w:tcPr>
            <w:tcW w:w="1908" w:type="dxa"/>
          </w:tcPr>
          <w:p w:rsidR="005A00F2" w:rsidRDefault="005A00F2" w:rsidP="009C507C">
            <w:pPr>
              <w:pStyle w:val="Table-Text"/>
            </w:pPr>
            <w:r>
              <w:t>Chuck</w:t>
            </w:r>
          </w:p>
          <w:p w:rsidR="005A00F2" w:rsidRDefault="005A00F2" w:rsidP="009C507C">
            <w:pPr>
              <w:pStyle w:val="Table-Text"/>
            </w:pPr>
            <w:r>
              <w:t>Scheduled for 10/21/2013</w:t>
            </w:r>
          </w:p>
        </w:tc>
      </w:tr>
      <w:tr w:rsidR="005A00F2" w:rsidTr="009C507C">
        <w:trPr>
          <w:cantSplit/>
        </w:trPr>
        <w:tc>
          <w:tcPr>
            <w:tcW w:w="7668" w:type="dxa"/>
          </w:tcPr>
          <w:p w:rsidR="005A00F2" w:rsidRPr="00112B32" w:rsidRDefault="005A00F2" w:rsidP="009C507C">
            <w:pPr>
              <w:pStyle w:val="Table-Text"/>
            </w:pPr>
            <w:r>
              <w:t xml:space="preserve">Add required metadata to support new observation types for data generated by the VDT in the VDT probe data outputs. The output produced by the VDT </w:t>
            </w:r>
            <w:proofErr w:type="gramStart"/>
            <w:r>
              <w:t>will  require</w:t>
            </w:r>
            <w:proofErr w:type="gramEnd"/>
            <w:r>
              <w:t xml:space="preserve"> definition of new metadata (e.g., for new observation types) to support its inclusion in the </w:t>
            </w:r>
            <w:proofErr w:type="spellStart"/>
            <w:r>
              <w:t>WxDE</w:t>
            </w:r>
            <w:proofErr w:type="spellEnd"/>
            <w:r>
              <w:t xml:space="preserve"> database. The required metadata will be integrated into the </w:t>
            </w:r>
            <w:proofErr w:type="spellStart"/>
            <w:r>
              <w:t>WxDE</w:t>
            </w:r>
            <w:proofErr w:type="spellEnd"/>
            <w:r>
              <w:t xml:space="preserve"> database during this activity.</w:t>
            </w:r>
          </w:p>
        </w:tc>
        <w:tc>
          <w:tcPr>
            <w:tcW w:w="1908" w:type="dxa"/>
          </w:tcPr>
          <w:p w:rsidR="005A00F2" w:rsidRDefault="005A00F2" w:rsidP="009C507C">
            <w:pPr>
              <w:pStyle w:val="Table-Text"/>
            </w:pPr>
            <w:r>
              <w:t>George</w:t>
            </w:r>
          </w:p>
          <w:p w:rsidR="005A00F2" w:rsidRDefault="005A00F2" w:rsidP="009C507C">
            <w:pPr>
              <w:pStyle w:val="Table-Text"/>
            </w:pPr>
            <w:r>
              <w:t>Scheduled for 10/21/2013</w:t>
            </w:r>
          </w:p>
        </w:tc>
      </w:tr>
      <w:tr w:rsidR="005A00F2" w:rsidTr="009C507C">
        <w:trPr>
          <w:cantSplit/>
        </w:trPr>
        <w:tc>
          <w:tcPr>
            <w:tcW w:w="7668" w:type="dxa"/>
          </w:tcPr>
          <w:p w:rsidR="005A00F2" w:rsidRDefault="005A00F2" w:rsidP="009C507C">
            <w:pPr>
              <w:pStyle w:val="Table-Text"/>
            </w:pPr>
            <w:r>
              <w:lastRenderedPageBreak/>
              <w:t xml:space="preserve">Develop </w:t>
            </w:r>
            <w:proofErr w:type="spellStart"/>
            <w:r>
              <w:t>WxDE</w:t>
            </w:r>
            <w:proofErr w:type="spellEnd"/>
            <w:r>
              <w:t xml:space="preserve"> fixed platform data subscription for VDT operations. The VDT operations will rely on fixed platform data obtained from the </w:t>
            </w:r>
            <w:proofErr w:type="spellStart"/>
            <w:r>
              <w:t>WxDE</w:t>
            </w:r>
            <w:proofErr w:type="spellEnd"/>
            <w:r>
              <w:t xml:space="preserve"> database. We anticipate doing this by establishing a </w:t>
            </w:r>
            <w:proofErr w:type="spellStart"/>
            <w:r>
              <w:t>WxDE</w:t>
            </w:r>
            <w:proofErr w:type="spellEnd"/>
            <w:r>
              <w:t xml:space="preserve"> data subscription that extracts the required data and makes it available to users and applications.</w:t>
            </w:r>
          </w:p>
          <w:p w:rsidR="005A00F2" w:rsidRDefault="005A00F2" w:rsidP="009C507C">
            <w:pPr>
              <w:pStyle w:val="Table-Text"/>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tcPr>
          <w:p w:rsidR="005A00F2" w:rsidRDefault="005A00F2" w:rsidP="009C507C">
            <w:pPr>
              <w:pStyle w:val="Table-Text"/>
            </w:pPr>
            <w:r>
              <w:t>Bryan</w:t>
            </w:r>
          </w:p>
          <w:p w:rsidR="005A00F2" w:rsidRDefault="005A00F2" w:rsidP="009C507C">
            <w:pPr>
              <w:pStyle w:val="Table-Text"/>
            </w:pPr>
            <w:r>
              <w:t>Scheduled for 10/21/2013</w:t>
            </w:r>
          </w:p>
        </w:tc>
      </w:tr>
    </w:tbl>
    <w:p w:rsidR="006B4F67" w:rsidRDefault="006B4F67" w:rsidP="00B2706E"/>
    <w:p w:rsidR="0069638E" w:rsidRPr="00172455" w:rsidRDefault="0069638E" w:rsidP="0069638E">
      <w:pPr>
        <w:pStyle w:val="Heading2"/>
      </w:pPr>
      <w:r>
        <w:t>Sprint Plans – 10/21/2013</w:t>
      </w:r>
    </w:p>
    <w:tbl>
      <w:tblPr>
        <w:tblStyle w:val="TableGrid"/>
        <w:tblW w:w="0" w:type="auto"/>
        <w:tblLook w:val="04A0" w:firstRow="1" w:lastRow="0" w:firstColumn="1" w:lastColumn="0" w:noHBand="0" w:noVBand="1"/>
      </w:tblPr>
      <w:tblGrid>
        <w:gridCol w:w="7668"/>
        <w:gridCol w:w="1908"/>
      </w:tblGrid>
      <w:tr w:rsidR="0069638E" w:rsidTr="009C507C">
        <w:trPr>
          <w:cantSplit/>
          <w:tblHeader/>
        </w:trPr>
        <w:tc>
          <w:tcPr>
            <w:tcW w:w="7668" w:type="dxa"/>
            <w:tcBorders>
              <w:bottom w:val="single" w:sz="4" w:space="0" w:color="000000" w:themeColor="text1"/>
            </w:tcBorders>
            <w:shd w:val="clear" w:color="auto" w:fill="548DD4" w:themeFill="text2" w:themeFillTint="99"/>
          </w:tcPr>
          <w:p w:rsidR="0069638E" w:rsidRDefault="0069638E"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69638E" w:rsidRDefault="0069638E" w:rsidP="009C507C">
            <w:pPr>
              <w:pStyle w:val="Table-Heading"/>
            </w:pPr>
            <w:r>
              <w:t>Status</w:t>
            </w:r>
          </w:p>
        </w:tc>
      </w:tr>
      <w:tr w:rsidR="0069638E" w:rsidTr="009C507C">
        <w:trPr>
          <w:cantSplit/>
        </w:trPr>
        <w:tc>
          <w:tcPr>
            <w:tcW w:w="9576" w:type="dxa"/>
            <w:gridSpan w:val="2"/>
            <w:shd w:val="clear" w:color="auto" w:fill="B8CCE4" w:themeFill="accent1" w:themeFillTint="66"/>
          </w:tcPr>
          <w:p w:rsidR="0069638E" w:rsidRDefault="0069638E" w:rsidP="009C507C">
            <w:pPr>
              <w:pStyle w:val="Table-Text"/>
              <w:keepNext/>
              <w:jc w:val="center"/>
            </w:pPr>
            <w:proofErr w:type="spellStart"/>
            <w:r>
              <w:t>WxDE</w:t>
            </w:r>
            <w:proofErr w:type="spellEnd"/>
            <w:r>
              <w:t xml:space="preserve"> Infrastructure Development</w:t>
            </w:r>
          </w:p>
        </w:tc>
      </w:tr>
      <w:tr w:rsidR="0069638E" w:rsidTr="009C507C">
        <w:trPr>
          <w:cantSplit/>
        </w:trPr>
        <w:tc>
          <w:tcPr>
            <w:tcW w:w="7668" w:type="dxa"/>
          </w:tcPr>
          <w:p w:rsidR="0069638E" w:rsidRDefault="00D8509D" w:rsidP="009C507C">
            <w:pPr>
              <w:pStyle w:val="Table-Text"/>
            </w:pPr>
            <w:r>
              <w:t>[no activities planned]</w:t>
            </w:r>
          </w:p>
        </w:tc>
        <w:tc>
          <w:tcPr>
            <w:tcW w:w="1908" w:type="dxa"/>
          </w:tcPr>
          <w:p w:rsidR="0069638E" w:rsidRDefault="0069638E" w:rsidP="009C507C">
            <w:pPr>
              <w:pStyle w:val="Table-Text"/>
            </w:pPr>
          </w:p>
        </w:tc>
      </w:tr>
      <w:tr w:rsidR="0069638E" w:rsidTr="009C507C">
        <w:trPr>
          <w:cantSplit/>
        </w:trPr>
        <w:tc>
          <w:tcPr>
            <w:tcW w:w="9576" w:type="dxa"/>
            <w:gridSpan w:val="2"/>
            <w:shd w:val="clear" w:color="auto" w:fill="B8CCE4" w:themeFill="accent1" w:themeFillTint="66"/>
          </w:tcPr>
          <w:p w:rsidR="0069638E" w:rsidRDefault="0069638E" w:rsidP="009C507C">
            <w:pPr>
              <w:pStyle w:val="Table-Text"/>
              <w:keepNext/>
              <w:jc w:val="center"/>
            </w:pPr>
            <w:r>
              <w:t>User Interface Development</w:t>
            </w:r>
          </w:p>
        </w:tc>
      </w:tr>
      <w:tr w:rsidR="009C507C" w:rsidTr="009C507C">
        <w:trPr>
          <w:cantSplit/>
        </w:trPr>
        <w:tc>
          <w:tcPr>
            <w:tcW w:w="7668" w:type="dxa"/>
          </w:tcPr>
          <w:p w:rsidR="009C507C" w:rsidRDefault="009C507C" w:rsidP="009C507C">
            <w:pPr>
              <w:pStyle w:val="Table-Text"/>
            </w:pPr>
            <w:r>
              <w:t>Update the Latest News list to contain valid entries.</w:t>
            </w:r>
          </w:p>
          <w:p w:rsidR="009C507C" w:rsidRPr="00101185" w:rsidRDefault="009C507C" w:rsidP="009C507C">
            <w:pPr>
              <w:pStyle w:val="Table-Text"/>
              <w:rPr>
                <w:b/>
                <w:i/>
              </w:rPr>
            </w:pPr>
            <w:r w:rsidRPr="00101185">
              <w:rPr>
                <w:b/>
                <w:i/>
                <w:highlight w:val="yellow"/>
              </w:rPr>
              <w:t>Waiting for approved entries to add to the Latest News list.</w:t>
            </w:r>
          </w:p>
        </w:tc>
        <w:tc>
          <w:tcPr>
            <w:tcW w:w="1908" w:type="dxa"/>
          </w:tcPr>
          <w:p w:rsidR="009C507C" w:rsidRDefault="009C507C" w:rsidP="009C507C">
            <w:pPr>
              <w:pStyle w:val="Table-Text"/>
            </w:pPr>
            <w:r>
              <w:t>Bobby, scheduled for 10/28/2013</w:t>
            </w:r>
          </w:p>
        </w:tc>
      </w:tr>
      <w:tr w:rsidR="00D8509D" w:rsidTr="009C507C">
        <w:trPr>
          <w:cantSplit/>
        </w:trPr>
        <w:tc>
          <w:tcPr>
            <w:tcW w:w="7668" w:type="dxa"/>
          </w:tcPr>
          <w:p w:rsidR="00D8509D" w:rsidRDefault="00D8509D" w:rsidP="00641D17">
            <w:pPr>
              <w:pStyle w:val="Table-Text"/>
            </w:pPr>
            <w:r>
              <w:t>Develop the Sensors Metadata Page.</w:t>
            </w:r>
          </w:p>
        </w:tc>
        <w:tc>
          <w:tcPr>
            <w:tcW w:w="1908" w:type="dxa"/>
          </w:tcPr>
          <w:p w:rsidR="00D8509D" w:rsidRDefault="00D8509D" w:rsidP="00641D17">
            <w:pPr>
              <w:pStyle w:val="Table-Text"/>
            </w:pPr>
            <w:r>
              <w:t>Chuck, scheduled for 10/28/2013</w:t>
            </w:r>
          </w:p>
        </w:tc>
      </w:tr>
      <w:tr w:rsidR="00D8509D" w:rsidTr="009C507C">
        <w:trPr>
          <w:cantSplit/>
        </w:trPr>
        <w:tc>
          <w:tcPr>
            <w:tcW w:w="7668" w:type="dxa"/>
          </w:tcPr>
          <w:p w:rsidR="00D8509D" w:rsidRDefault="00D8509D" w:rsidP="00641D17">
            <w:pPr>
              <w:pStyle w:val="Table-Text"/>
            </w:pPr>
            <w:r>
              <w:t>Develop the Observation Types Metadata Page.</w:t>
            </w:r>
          </w:p>
        </w:tc>
        <w:tc>
          <w:tcPr>
            <w:tcW w:w="1908" w:type="dxa"/>
          </w:tcPr>
          <w:p w:rsidR="00D8509D" w:rsidRDefault="00D8509D" w:rsidP="00641D17">
            <w:pPr>
              <w:pStyle w:val="Table-Text"/>
            </w:pPr>
            <w:r>
              <w:t>Chuck, scheduled for 10/28/2013</w:t>
            </w:r>
          </w:p>
        </w:tc>
      </w:tr>
      <w:tr w:rsidR="00D8509D" w:rsidTr="009C507C">
        <w:trPr>
          <w:cantSplit/>
        </w:trPr>
        <w:tc>
          <w:tcPr>
            <w:tcW w:w="7668" w:type="dxa"/>
          </w:tcPr>
          <w:p w:rsidR="00D8509D" w:rsidRDefault="00D8509D" w:rsidP="00641D17">
            <w:pPr>
              <w:pStyle w:val="Table-Text"/>
            </w:pPr>
            <w:r>
              <w:t>Develop the Observation Value List Metadata Page.</w:t>
            </w:r>
          </w:p>
        </w:tc>
        <w:tc>
          <w:tcPr>
            <w:tcW w:w="1908" w:type="dxa"/>
          </w:tcPr>
          <w:p w:rsidR="00D8509D" w:rsidRDefault="00D8509D" w:rsidP="00641D17">
            <w:pPr>
              <w:pStyle w:val="Table-Text"/>
            </w:pPr>
            <w:r>
              <w:t>Chuck, scheduled for 10/28/2013</w:t>
            </w:r>
          </w:p>
        </w:tc>
      </w:tr>
      <w:tr w:rsidR="009C507C" w:rsidTr="009C507C">
        <w:trPr>
          <w:cantSplit/>
        </w:trPr>
        <w:tc>
          <w:tcPr>
            <w:tcW w:w="9576" w:type="dxa"/>
            <w:gridSpan w:val="2"/>
            <w:shd w:val="clear" w:color="auto" w:fill="B8CCE4" w:themeFill="accent1" w:themeFillTint="66"/>
          </w:tcPr>
          <w:p w:rsidR="009C507C" w:rsidRDefault="009C507C" w:rsidP="009C507C">
            <w:pPr>
              <w:pStyle w:val="Table-Text"/>
              <w:keepNext/>
              <w:jc w:val="center"/>
            </w:pPr>
            <w:r>
              <w:t>VDT Integration Development</w:t>
            </w:r>
          </w:p>
        </w:tc>
      </w:tr>
      <w:tr w:rsidR="009C507C" w:rsidTr="009C507C">
        <w:trPr>
          <w:cantSplit/>
        </w:trPr>
        <w:tc>
          <w:tcPr>
            <w:tcW w:w="7668" w:type="dxa"/>
          </w:tcPr>
          <w:p w:rsidR="009C507C" w:rsidRPr="00112B32" w:rsidRDefault="009C507C" w:rsidP="009C507C">
            <w:pPr>
              <w:pStyle w:val="Table-Text"/>
            </w:pPr>
            <w:r>
              <w:t xml:space="preserve">Develop tool to process VDT probe data outputs and present to the </w:t>
            </w:r>
            <w:proofErr w:type="spellStart"/>
            <w:r>
              <w:t>WxDE</w:t>
            </w:r>
            <w:proofErr w:type="spellEnd"/>
            <w:r>
              <w:t xml:space="preserve"> for ingestion. The VDT prepares four output files: (1) VDT output that includes enhanced probe data, (2) road segment statistics data summarizing data along road segments, (3) segment assessment data summarizing road conditions for pre-defined segments, and (4) grid statistics data summarizing data for geographic grids. During Phase 1, the VDT Wrapper will process the VDT output file and insert it into the </w:t>
            </w:r>
            <w:proofErr w:type="spellStart"/>
            <w:r>
              <w:t>WxDE</w:t>
            </w:r>
            <w:proofErr w:type="spellEnd"/>
            <w:r>
              <w:t xml:space="preserve"> database.</w:t>
            </w:r>
          </w:p>
        </w:tc>
        <w:tc>
          <w:tcPr>
            <w:tcW w:w="1908" w:type="dxa"/>
          </w:tcPr>
          <w:p w:rsidR="009C507C" w:rsidRDefault="009C507C" w:rsidP="009C507C">
            <w:pPr>
              <w:pStyle w:val="Table-Text"/>
            </w:pPr>
            <w:r>
              <w:t>George</w:t>
            </w:r>
          </w:p>
          <w:p w:rsidR="009C507C" w:rsidRDefault="009C507C" w:rsidP="009C507C">
            <w:pPr>
              <w:pStyle w:val="Table-Text"/>
            </w:pPr>
            <w:r>
              <w:t>Scheduled for 10/28/2013</w:t>
            </w:r>
          </w:p>
        </w:tc>
      </w:tr>
      <w:tr w:rsidR="009C507C" w:rsidTr="009C507C">
        <w:trPr>
          <w:cantSplit/>
        </w:trPr>
        <w:tc>
          <w:tcPr>
            <w:tcW w:w="7668" w:type="dxa"/>
          </w:tcPr>
          <w:p w:rsidR="009C507C" w:rsidRPr="00112B32" w:rsidRDefault="009C507C" w:rsidP="009C507C">
            <w:pPr>
              <w:pStyle w:val="Table-Text"/>
            </w:pPr>
            <w:r>
              <w:t>Develop software to schedule and manage the VDT runs. The VDT is a batch process that is initiated through a batch script and a series of configuration and data files. The VDT wrapper will include methods to schedule the data collection and preparation activities, prepare the appropriate batch script, run the batch script, and process the resulting VDT outputs.</w:t>
            </w:r>
          </w:p>
        </w:tc>
        <w:tc>
          <w:tcPr>
            <w:tcW w:w="1908" w:type="dxa"/>
          </w:tcPr>
          <w:p w:rsidR="009C507C" w:rsidRDefault="009C507C" w:rsidP="009C507C">
            <w:pPr>
              <w:pStyle w:val="Table-Text"/>
            </w:pPr>
            <w:r>
              <w:t>George</w:t>
            </w:r>
          </w:p>
          <w:p w:rsidR="009C507C" w:rsidRDefault="009C507C" w:rsidP="009C507C">
            <w:pPr>
              <w:pStyle w:val="Table-Text"/>
            </w:pPr>
            <w:r>
              <w:t>Scheduled for 10/28/2013</w:t>
            </w:r>
          </w:p>
        </w:tc>
      </w:tr>
      <w:tr w:rsidR="009C507C" w:rsidTr="009C507C">
        <w:trPr>
          <w:cantSplit/>
        </w:trPr>
        <w:tc>
          <w:tcPr>
            <w:tcW w:w="7668" w:type="dxa"/>
          </w:tcPr>
          <w:p w:rsidR="009C507C" w:rsidRPr="00112B32" w:rsidRDefault="009C507C" w:rsidP="009C507C">
            <w:pPr>
              <w:pStyle w:val="Table-Text"/>
            </w:pPr>
            <w:r>
              <w:t xml:space="preserve">Test the software that schedules and manages the VDT runs and presents VDT probe data to the </w:t>
            </w:r>
            <w:proofErr w:type="spellStart"/>
            <w:r>
              <w:t>WxDE</w:t>
            </w:r>
            <w:proofErr w:type="spellEnd"/>
            <w:r>
              <w:t>.</w:t>
            </w:r>
          </w:p>
        </w:tc>
        <w:tc>
          <w:tcPr>
            <w:tcW w:w="1908" w:type="dxa"/>
          </w:tcPr>
          <w:p w:rsidR="009C507C" w:rsidRDefault="009C507C" w:rsidP="009C507C">
            <w:pPr>
              <w:pStyle w:val="Table-Text"/>
            </w:pPr>
            <w:r>
              <w:t>George</w:t>
            </w:r>
          </w:p>
          <w:p w:rsidR="009C507C" w:rsidRDefault="009C507C" w:rsidP="009C507C">
            <w:pPr>
              <w:pStyle w:val="Table-Text"/>
            </w:pPr>
            <w:r>
              <w:t>Scheduled for 10/28/2013</w:t>
            </w:r>
          </w:p>
        </w:tc>
      </w:tr>
      <w:tr w:rsidR="009C507C" w:rsidTr="009C507C">
        <w:trPr>
          <w:cantSplit/>
        </w:trPr>
        <w:tc>
          <w:tcPr>
            <w:tcW w:w="7668" w:type="dxa"/>
          </w:tcPr>
          <w:p w:rsidR="009C507C" w:rsidRPr="00112B32" w:rsidRDefault="009C507C" w:rsidP="009C507C">
            <w:pPr>
              <w:pStyle w:val="Table-Text"/>
            </w:pPr>
            <w:r>
              <w:t xml:space="preserve">Update the </w:t>
            </w:r>
            <w:proofErr w:type="spellStart"/>
            <w:r>
              <w:t>WxDE</w:t>
            </w:r>
            <w:proofErr w:type="spellEnd"/>
            <w:r>
              <w:t xml:space="preserve"> FAQ sections to include elements related to the VDT and how it is integrated with the </w:t>
            </w:r>
            <w:proofErr w:type="spellStart"/>
            <w:r>
              <w:t>WxDE</w:t>
            </w:r>
            <w:proofErr w:type="spellEnd"/>
            <w:r>
              <w:t>.</w:t>
            </w:r>
          </w:p>
        </w:tc>
        <w:tc>
          <w:tcPr>
            <w:tcW w:w="1908" w:type="dxa"/>
          </w:tcPr>
          <w:p w:rsidR="009C507C" w:rsidRDefault="009C507C" w:rsidP="009C507C">
            <w:pPr>
              <w:pStyle w:val="Table-Text"/>
            </w:pPr>
            <w:r>
              <w:t>Cara / Bobby</w:t>
            </w:r>
          </w:p>
          <w:p w:rsidR="009C507C" w:rsidRDefault="009C507C" w:rsidP="009C507C">
            <w:pPr>
              <w:pStyle w:val="Table-Text"/>
            </w:pPr>
            <w:r>
              <w:t>Scheduled for 10/28/2013</w:t>
            </w:r>
          </w:p>
        </w:tc>
      </w:tr>
      <w:tr w:rsidR="009C507C" w:rsidTr="009C507C">
        <w:trPr>
          <w:cantSplit/>
        </w:trPr>
        <w:tc>
          <w:tcPr>
            <w:tcW w:w="7668" w:type="dxa"/>
          </w:tcPr>
          <w:p w:rsidR="009C507C" w:rsidRDefault="009C507C" w:rsidP="009C507C">
            <w:pPr>
              <w:pStyle w:val="Table-Text"/>
            </w:pPr>
            <w:r>
              <w:t xml:space="preserve">Update the </w:t>
            </w:r>
            <w:proofErr w:type="spellStart"/>
            <w:r>
              <w:t>WxDE</w:t>
            </w:r>
            <w:proofErr w:type="spellEnd"/>
            <w:r>
              <w:t xml:space="preserve"> FAQ “how to” sections to reflect changes made to the </w:t>
            </w:r>
            <w:proofErr w:type="spellStart"/>
            <w:r>
              <w:t>WxDE</w:t>
            </w:r>
            <w:proofErr w:type="spellEnd"/>
            <w:r>
              <w:t xml:space="preserve"> UI to accommodate the VDT integration.</w:t>
            </w:r>
          </w:p>
        </w:tc>
        <w:tc>
          <w:tcPr>
            <w:tcW w:w="1908" w:type="dxa"/>
          </w:tcPr>
          <w:p w:rsidR="009C507C" w:rsidRDefault="009C507C" w:rsidP="009C507C">
            <w:pPr>
              <w:pStyle w:val="Table-Text"/>
            </w:pPr>
            <w:r>
              <w:t>Cara / Bobby</w:t>
            </w:r>
          </w:p>
          <w:p w:rsidR="009C507C" w:rsidRDefault="009C507C" w:rsidP="009C507C">
            <w:pPr>
              <w:pStyle w:val="Table-Text"/>
            </w:pPr>
            <w:r>
              <w:t>Scheduled for 10/28/2013</w:t>
            </w:r>
          </w:p>
        </w:tc>
      </w:tr>
    </w:tbl>
    <w:p w:rsidR="002A3386" w:rsidRDefault="002A3386" w:rsidP="00B2706E"/>
    <w:p w:rsidR="009C507C" w:rsidRPr="00172455" w:rsidRDefault="009C507C" w:rsidP="009C507C">
      <w:pPr>
        <w:pStyle w:val="Heading2"/>
      </w:pPr>
      <w:r>
        <w:lastRenderedPageBreak/>
        <w:t>Sprint Plans – After 10/21/2013</w:t>
      </w:r>
    </w:p>
    <w:tbl>
      <w:tblPr>
        <w:tblStyle w:val="TableGrid"/>
        <w:tblW w:w="0" w:type="auto"/>
        <w:tblLook w:val="04A0" w:firstRow="1" w:lastRow="0" w:firstColumn="1" w:lastColumn="0" w:noHBand="0" w:noVBand="1"/>
      </w:tblPr>
      <w:tblGrid>
        <w:gridCol w:w="7668"/>
        <w:gridCol w:w="1908"/>
      </w:tblGrid>
      <w:tr w:rsidR="009C507C" w:rsidTr="009C507C">
        <w:trPr>
          <w:cantSplit/>
          <w:tblHeader/>
        </w:trPr>
        <w:tc>
          <w:tcPr>
            <w:tcW w:w="7668" w:type="dxa"/>
            <w:tcBorders>
              <w:bottom w:val="single" w:sz="4" w:space="0" w:color="000000" w:themeColor="text1"/>
            </w:tcBorders>
            <w:shd w:val="clear" w:color="auto" w:fill="548DD4" w:themeFill="text2" w:themeFillTint="99"/>
          </w:tcPr>
          <w:p w:rsidR="009C507C" w:rsidRDefault="009C507C"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9C507C" w:rsidRDefault="009C507C" w:rsidP="009C507C">
            <w:pPr>
              <w:pStyle w:val="Table-Heading"/>
            </w:pPr>
            <w:r>
              <w:t>Status</w:t>
            </w:r>
          </w:p>
        </w:tc>
      </w:tr>
      <w:tr w:rsidR="009C507C" w:rsidTr="009C507C">
        <w:trPr>
          <w:cantSplit/>
        </w:trPr>
        <w:tc>
          <w:tcPr>
            <w:tcW w:w="9576" w:type="dxa"/>
            <w:gridSpan w:val="2"/>
            <w:shd w:val="clear" w:color="auto" w:fill="B8CCE4" w:themeFill="accent1" w:themeFillTint="66"/>
          </w:tcPr>
          <w:p w:rsidR="009C507C" w:rsidRDefault="009C507C" w:rsidP="009C507C">
            <w:pPr>
              <w:pStyle w:val="Table-Text"/>
              <w:keepNext/>
              <w:jc w:val="center"/>
            </w:pPr>
            <w:proofErr w:type="spellStart"/>
            <w:r>
              <w:t>WxDE</w:t>
            </w:r>
            <w:proofErr w:type="spellEnd"/>
            <w:r>
              <w:t xml:space="preserve"> Infrastructure Development</w:t>
            </w:r>
          </w:p>
        </w:tc>
      </w:tr>
      <w:tr w:rsidR="009C507C" w:rsidTr="009C507C">
        <w:trPr>
          <w:cantSplit/>
        </w:trPr>
        <w:tc>
          <w:tcPr>
            <w:tcW w:w="7668" w:type="dxa"/>
          </w:tcPr>
          <w:p w:rsidR="009C507C" w:rsidRDefault="00D8509D" w:rsidP="009C507C">
            <w:pPr>
              <w:pStyle w:val="Table-Text"/>
            </w:pPr>
            <w:r>
              <w:t>[no activities planned]</w:t>
            </w:r>
          </w:p>
        </w:tc>
        <w:tc>
          <w:tcPr>
            <w:tcW w:w="1908" w:type="dxa"/>
          </w:tcPr>
          <w:p w:rsidR="009C507C" w:rsidRDefault="009C507C" w:rsidP="009C507C">
            <w:pPr>
              <w:pStyle w:val="Table-Text"/>
            </w:pPr>
          </w:p>
        </w:tc>
      </w:tr>
      <w:tr w:rsidR="009C507C" w:rsidTr="009C507C">
        <w:trPr>
          <w:cantSplit/>
        </w:trPr>
        <w:tc>
          <w:tcPr>
            <w:tcW w:w="9576" w:type="dxa"/>
            <w:gridSpan w:val="2"/>
            <w:shd w:val="clear" w:color="auto" w:fill="B8CCE4" w:themeFill="accent1" w:themeFillTint="66"/>
          </w:tcPr>
          <w:p w:rsidR="009C507C" w:rsidRDefault="009C507C" w:rsidP="009C507C">
            <w:pPr>
              <w:pStyle w:val="Table-Text"/>
              <w:keepNext/>
              <w:jc w:val="center"/>
            </w:pPr>
            <w:r>
              <w:t>User Interface Development</w:t>
            </w:r>
          </w:p>
        </w:tc>
      </w:tr>
      <w:tr w:rsidR="009C507C" w:rsidTr="009C507C">
        <w:trPr>
          <w:cantSplit/>
        </w:trPr>
        <w:tc>
          <w:tcPr>
            <w:tcW w:w="7668" w:type="dxa"/>
          </w:tcPr>
          <w:p w:rsidR="009C507C" w:rsidRDefault="009C507C" w:rsidP="009C507C">
            <w:pPr>
              <w:pStyle w:val="Table-Text"/>
            </w:pPr>
            <w:r>
              <w:t>Develop the Sensors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t>Develop the Observation Types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t>Develop the Observation Value List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t>Review the metadata to determine if other metadata pages are required.</w:t>
            </w:r>
          </w:p>
        </w:tc>
        <w:tc>
          <w:tcPr>
            <w:tcW w:w="1908" w:type="dxa"/>
          </w:tcPr>
          <w:p w:rsidR="009C507C" w:rsidRDefault="009C507C" w:rsidP="009C507C">
            <w:pPr>
              <w:pStyle w:val="Table-Text"/>
            </w:pPr>
            <w:r>
              <w:t>Bobby, scheduled for 11/4/2013</w:t>
            </w:r>
          </w:p>
        </w:tc>
      </w:tr>
      <w:tr w:rsidR="000F1419" w:rsidTr="009C507C">
        <w:trPr>
          <w:cantSplit/>
        </w:trPr>
        <w:tc>
          <w:tcPr>
            <w:tcW w:w="7668" w:type="dxa"/>
          </w:tcPr>
          <w:p w:rsidR="000F1419" w:rsidRPr="00583108" w:rsidRDefault="000F1419" w:rsidP="00641D17">
            <w:pPr>
              <w:pStyle w:val="Table-Text"/>
            </w:pPr>
            <w:r>
              <w:t>Lock the Section item information and display it in a different format so the user will understand that this item cannot be edited. Also, move this to either the top or bottom of the list of items (so editable items are not intermixed with non-editable items).</w:t>
            </w:r>
          </w:p>
        </w:tc>
        <w:tc>
          <w:tcPr>
            <w:tcW w:w="1908" w:type="dxa"/>
          </w:tcPr>
          <w:p w:rsidR="000F1419" w:rsidRDefault="000F1419" w:rsidP="00641D17">
            <w:pPr>
              <w:pStyle w:val="Table-Text"/>
            </w:pPr>
            <w:r>
              <w:t>Chuck, schedule TBD</w:t>
            </w:r>
          </w:p>
        </w:tc>
      </w:tr>
      <w:tr w:rsidR="009211E5" w:rsidTr="009C507C">
        <w:trPr>
          <w:cantSplit/>
        </w:trPr>
        <w:tc>
          <w:tcPr>
            <w:tcW w:w="7668" w:type="dxa"/>
          </w:tcPr>
          <w:p w:rsidR="009211E5" w:rsidRDefault="009211E5" w:rsidP="00641D17">
            <w:pPr>
              <w:pStyle w:val="Table-Text"/>
            </w:pPr>
            <w:r>
              <w:t>Update Terms of Use Page once USDOT public affairs review is completed.</w:t>
            </w:r>
          </w:p>
        </w:tc>
        <w:tc>
          <w:tcPr>
            <w:tcW w:w="1908" w:type="dxa"/>
          </w:tcPr>
          <w:p w:rsidR="009211E5" w:rsidRDefault="009211E5" w:rsidP="00641D17">
            <w:pPr>
              <w:pStyle w:val="Table-Text"/>
            </w:pPr>
            <w:r>
              <w:t>Chuck, schedule TBD</w:t>
            </w:r>
          </w:p>
        </w:tc>
      </w:tr>
      <w:tr w:rsidR="00221216" w:rsidTr="009C507C">
        <w:trPr>
          <w:cantSplit/>
        </w:trPr>
        <w:tc>
          <w:tcPr>
            <w:tcW w:w="7668" w:type="dxa"/>
          </w:tcPr>
          <w:p w:rsidR="00221216" w:rsidRDefault="00221216" w:rsidP="00641D17">
            <w:pPr>
              <w:pStyle w:val="Table-Text"/>
            </w:pPr>
            <w:r>
              <w:t xml:space="preserve">The Submit button should complete the </w:t>
            </w:r>
            <w:r w:rsidRPr="007627C4">
              <w:t xml:space="preserve">Retrieve Account Information Wizard </w:t>
            </w:r>
            <w:r>
              <w:t>by sending an appropriate email to the user. This button currently returns the user to Step 1. It should complete the wizard action.</w:t>
            </w:r>
          </w:p>
        </w:tc>
        <w:tc>
          <w:tcPr>
            <w:tcW w:w="1908" w:type="dxa"/>
          </w:tcPr>
          <w:p w:rsidR="00221216" w:rsidRDefault="00221216" w:rsidP="00641D17">
            <w:pPr>
              <w:pStyle w:val="Table-Text"/>
            </w:pPr>
            <w:r>
              <w:t>Chuck, in progress, schedule TBD</w:t>
            </w:r>
          </w:p>
        </w:tc>
      </w:tr>
      <w:tr w:rsidR="00221216" w:rsidTr="009C507C">
        <w:trPr>
          <w:cantSplit/>
        </w:trPr>
        <w:tc>
          <w:tcPr>
            <w:tcW w:w="9576" w:type="dxa"/>
            <w:gridSpan w:val="2"/>
            <w:shd w:val="clear" w:color="auto" w:fill="B8CCE4" w:themeFill="accent1" w:themeFillTint="66"/>
          </w:tcPr>
          <w:p w:rsidR="00221216" w:rsidRDefault="00221216" w:rsidP="009C507C">
            <w:pPr>
              <w:pStyle w:val="Table-Text"/>
              <w:keepNext/>
              <w:jc w:val="center"/>
            </w:pPr>
            <w:r>
              <w:t>VDT Integration Development</w:t>
            </w:r>
          </w:p>
        </w:tc>
      </w:tr>
      <w:tr w:rsidR="00221216" w:rsidTr="009C507C">
        <w:trPr>
          <w:cantSplit/>
        </w:trPr>
        <w:tc>
          <w:tcPr>
            <w:tcW w:w="7668" w:type="dxa"/>
          </w:tcPr>
          <w:p w:rsidR="00221216" w:rsidRPr="00112B32" w:rsidRDefault="00D8509D" w:rsidP="009C507C">
            <w:pPr>
              <w:pStyle w:val="Table-Text"/>
            </w:pPr>
            <w:r>
              <w:t>[activities will be identified when Phase 2 plans are developed]</w:t>
            </w:r>
          </w:p>
        </w:tc>
        <w:tc>
          <w:tcPr>
            <w:tcW w:w="1908" w:type="dxa"/>
          </w:tcPr>
          <w:p w:rsidR="00221216" w:rsidRDefault="00221216" w:rsidP="009C507C">
            <w:pPr>
              <w:pStyle w:val="Table-Text"/>
            </w:pPr>
          </w:p>
        </w:tc>
      </w:tr>
    </w:tbl>
    <w:p w:rsidR="009C507C" w:rsidRDefault="009C507C" w:rsidP="00B2706E"/>
    <w:p w:rsidR="002A3386" w:rsidRDefault="002A3386" w:rsidP="002A3386">
      <w:pPr>
        <w:pStyle w:val="Heading1"/>
      </w:pPr>
      <w:r>
        <w:t>Completed Sprints</w:t>
      </w:r>
    </w:p>
    <w:p w:rsidR="002A3386" w:rsidRDefault="002A3386" w:rsidP="002A3386">
      <w:pPr>
        <w:pStyle w:val="Heading2"/>
      </w:pPr>
      <w:r>
        <w:t>Sprint</w:t>
      </w:r>
      <w:r w:rsidR="000F1419">
        <w:t xml:space="preserve"> </w:t>
      </w:r>
      <w:r>
        <w:t>– 9/30/2013</w:t>
      </w:r>
    </w:p>
    <w:tbl>
      <w:tblPr>
        <w:tblStyle w:val="TableGrid"/>
        <w:tblW w:w="0" w:type="auto"/>
        <w:tblLook w:val="04A0" w:firstRow="1" w:lastRow="0" w:firstColumn="1" w:lastColumn="0" w:noHBand="0" w:noVBand="1"/>
      </w:tblPr>
      <w:tblGrid>
        <w:gridCol w:w="7668"/>
        <w:gridCol w:w="1908"/>
      </w:tblGrid>
      <w:tr w:rsidR="002A3386" w:rsidTr="009C507C">
        <w:trPr>
          <w:cantSplit/>
          <w:tblHeader/>
        </w:trPr>
        <w:tc>
          <w:tcPr>
            <w:tcW w:w="7668" w:type="dxa"/>
            <w:tcBorders>
              <w:bottom w:val="single" w:sz="4" w:space="0" w:color="000000" w:themeColor="text1"/>
            </w:tcBorders>
            <w:shd w:val="clear" w:color="auto" w:fill="548DD4" w:themeFill="text2" w:themeFillTint="99"/>
          </w:tcPr>
          <w:p w:rsidR="002A3386" w:rsidRDefault="002A3386"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2A3386" w:rsidRDefault="002A3386" w:rsidP="009C507C">
            <w:pPr>
              <w:pStyle w:val="Table-Heading"/>
            </w:pPr>
            <w:r>
              <w:t>Status</w:t>
            </w:r>
          </w:p>
        </w:tc>
      </w:tr>
      <w:tr w:rsidR="00E1742C" w:rsidTr="009C507C">
        <w:trPr>
          <w:cantSplit/>
        </w:trPr>
        <w:tc>
          <w:tcPr>
            <w:tcW w:w="9576" w:type="dxa"/>
            <w:gridSpan w:val="2"/>
            <w:shd w:val="clear" w:color="auto" w:fill="B8CCE4" w:themeFill="accent1" w:themeFillTint="66"/>
          </w:tcPr>
          <w:p w:rsidR="00E1742C" w:rsidRDefault="00E1742C" w:rsidP="007759A7">
            <w:pPr>
              <w:pStyle w:val="Table-Text"/>
              <w:keepNext/>
              <w:jc w:val="center"/>
            </w:pPr>
            <w:proofErr w:type="spellStart"/>
            <w:r>
              <w:t>WxDE</w:t>
            </w:r>
            <w:proofErr w:type="spellEnd"/>
            <w:r>
              <w:t xml:space="preserve"> Infrastructure Development</w:t>
            </w:r>
          </w:p>
        </w:tc>
      </w:tr>
      <w:tr w:rsidR="00E1742C" w:rsidTr="009C507C">
        <w:trPr>
          <w:cantSplit/>
        </w:trPr>
        <w:tc>
          <w:tcPr>
            <w:tcW w:w="7668" w:type="dxa"/>
          </w:tcPr>
          <w:p w:rsidR="007759A7" w:rsidRDefault="00E1742C" w:rsidP="002B4DF7">
            <w:pPr>
              <w:pStyle w:val="Table-Text"/>
            </w:pPr>
            <w:r>
              <w:t xml:space="preserve">Develop hot-start capability. The </w:t>
            </w:r>
            <w:proofErr w:type="spellStart"/>
            <w:r>
              <w:t>WxDE</w:t>
            </w:r>
            <w:proofErr w:type="spellEnd"/>
            <w:r>
              <w:t xml:space="preserve"> uses in-memory data buffers to support the map display and data quality checks. When the </w:t>
            </w:r>
            <w:proofErr w:type="spellStart"/>
            <w:r>
              <w:t>WxDE</w:t>
            </w:r>
            <w:proofErr w:type="spellEnd"/>
            <w:r>
              <w:t xml:space="preserve"> is re-started, these in-memory buffers are empty. This capability will pre-load the in-memory buffers from the database when the </w:t>
            </w:r>
            <w:proofErr w:type="spellStart"/>
            <w:r>
              <w:t>WxDE</w:t>
            </w:r>
            <w:proofErr w:type="spellEnd"/>
            <w:r>
              <w:t xml:space="preserve"> is started</w:t>
            </w:r>
            <w:r w:rsidR="007759A7">
              <w:t xml:space="preserve"> to reduce service degradation caused by a re-start.</w:t>
            </w:r>
          </w:p>
        </w:tc>
        <w:tc>
          <w:tcPr>
            <w:tcW w:w="1908" w:type="dxa"/>
          </w:tcPr>
          <w:p w:rsidR="00E1742C" w:rsidRDefault="007759A7" w:rsidP="009C507C">
            <w:pPr>
              <w:pStyle w:val="Table-Text"/>
            </w:pPr>
            <w:r>
              <w:t>Bryan / George</w:t>
            </w:r>
          </w:p>
          <w:p w:rsidR="007759A7" w:rsidRDefault="007759A7" w:rsidP="0069638E">
            <w:pPr>
              <w:pStyle w:val="Table-Text"/>
            </w:pPr>
            <w:r>
              <w:t>Completed 10/</w:t>
            </w:r>
            <w:r w:rsidR="0069638E">
              <w:t>3</w:t>
            </w:r>
            <w:r>
              <w:t>/2013</w:t>
            </w:r>
          </w:p>
        </w:tc>
      </w:tr>
      <w:tr w:rsidR="00E1742C" w:rsidTr="009C507C">
        <w:trPr>
          <w:cantSplit/>
        </w:trPr>
        <w:tc>
          <w:tcPr>
            <w:tcW w:w="7668" w:type="dxa"/>
          </w:tcPr>
          <w:p w:rsidR="00E1742C" w:rsidRDefault="0069638E" w:rsidP="009C507C">
            <w:pPr>
              <w:pStyle w:val="Table-Text"/>
            </w:pPr>
            <w:r>
              <w:t>Test hot-start capability. Install hot-start capability on the Demonstration Instance and have Brenda and Chris test these capabilities.</w:t>
            </w:r>
          </w:p>
          <w:p w:rsidR="0069638E" w:rsidRPr="0069638E" w:rsidRDefault="0069638E" w:rsidP="009C507C">
            <w:pPr>
              <w:pStyle w:val="Table-Text"/>
              <w:rPr>
                <w:b/>
                <w:i/>
              </w:rPr>
            </w:pPr>
            <w:r w:rsidRPr="0069638E">
              <w:rPr>
                <w:b/>
                <w:i/>
              </w:rPr>
              <w:t>Note: Tests completed satisfactorily. There was a recommendation for a future enhancement so that a user with Super User privileges could access all data via the query interface.</w:t>
            </w:r>
          </w:p>
        </w:tc>
        <w:tc>
          <w:tcPr>
            <w:tcW w:w="1908" w:type="dxa"/>
          </w:tcPr>
          <w:p w:rsidR="00E1742C" w:rsidRDefault="0069638E" w:rsidP="009C507C">
            <w:pPr>
              <w:pStyle w:val="Table-Text"/>
            </w:pPr>
            <w:r>
              <w:t>George / Brenda</w:t>
            </w:r>
          </w:p>
          <w:p w:rsidR="0069638E" w:rsidRDefault="0069638E" w:rsidP="009C507C">
            <w:pPr>
              <w:pStyle w:val="Table-Text"/>
            </w:pPr>
            <w:r>
              <w:t>Completed 10/4/2013</w:t>
            </w:r>
          </w:p>
        </w:tc>
      </w:tr>
      <w:tr w:rsidR="009C507C" w:rsidTr="009C507C">
        <w:trPr>
          <w:cantSplit/>
        </w:trPr>
        <w:tc>
          <w:tcPr>
            <w:tcW w:w="7668" w:type="dxa"/>
          </w:tcPr>
          <w:p w:rsidR="009C507C" w:rsidRDefault="009C507C" w:rsidP="009C507C">
            <w:pPr>
              <w:pStyle w:val="Table-Text"/>
            </w:pPr>
            <w:r>
              <w:t xml:space="preserve">Get approval from USDOT public affairs for the </w:t>
            </w:r>
            <w:proofErr w:type="spellStart"/>
            <w:r>
              <w:t>WxDE</w:t>
            </w:r>
            <w:proofErr w:type="spellEnd"/>
            <w:r>
              <w:t xml:space="preserve"> description text.</w:t>
            </w:r>
          </w:p>
          <w:p w:rsidR="009C507C" w:rsidRPr="00CD6835" w:rsidRDefault="009C507C" w:rsidP="009C507C">
            <w:pPr>
              <w:pStyle w:val="Table-Text"/>
              <w:rPr>
                <w:b/>
                <w:i/>
              </w:rPr>
            </w:pPr>
            <w:r w:rsidRPr="00CD6835">
              <w:rPr>
                <w:b/>
                <w:i/>
              </w:rPr>
              <w:t xml:space="preserve">Note: </w:t>
            </w:r>
            <w:proofErr w:type="spellStart"/>
            <w:r w:rsidRPr="00CD6835">
              <w:rPr>
                <w:b/>
                <w:i/>
              </w:rPr>
              <w:t>WxDE</w:t>
            </w:r>
            <w:proofErr w:type="spellEnd"/>
            <w:r w:rsidRPr="00CD6835">
              <w:rPr>
                <w:b/>
                <w:i/>
              </w:rPr>
              <w:t xml:space="preserve"> text was submitted to USDOT public affairs for review. Waiting on approval.</w:t>
            </w:r>
          </w:p>
        </w:tc>
        <w:tc>
          <w:tcPr>
            <w:tcW w:w="1908" w:type="dxa"/>
          </w:tcPr>
          <w:p w:rsidR="009C507C" w:rsidRDefault="009C507C" w:rsidP="009C507C">
            <w:pPr>
              <w:pStyle w:val="Table-Text"/>
            </w:pPr>
            <w:r>
              <w:t>Bobby, completed for 10/7/2013</w:t>
            </w:r>
          </w:p>
        </w:tc>
      </w:tr>
      <w:tr w:rsidR="009C507C" w:rsidTr="009C507C">
        <w:trPr>
          <w:cantSplit/>
        </w:trPr>
        <w:tc>
          <w:tcPr>
            <w:tcW w:w="9576" w:type="dxa"/>
            <w:gridSpan w:val="2"/>
            <w:shd w:val="clear" w:color="auto" w:fill="B8CCE4" w:themeFill="accent1" w:themeFillTint="66"/>
          </w:tcPr>
          <w:p w:rsidR="009C507C" w:rsidRDefault="009C507C" w:rsidP="007759A7">
            <w:pPr>
              <w:pStyle w:val="Table-Text"/>
              <w:keepNext/>
              <w:jc w:val="center"/>
            </w:pPr>
            <w:r>
              <w:lastRenderedPageBreak/>
              <w:t>User Interface Development</w:t>
            </w:r>
          </w:p>
        </w:tc>
      </w:tr>
      <w:tr w:rsidR="009C507C" w:rsidTr="009C507C">
        <w:trPr>
          <w:cantSplit/>
        </w:trPr>
        <w:tc>
          <w:tcPr>
            <w:tcW w:w="7668" w:type="dxa"/>
          </w:tcPr>
          <w:p w:rsidR="009C507C" w:rsidRDefault="009C507C" w:rsidP="009C507C">
            <w:pPr>
              <w:pStyle w:val="Table-Text"/>
            </w:pPr>
            <w:r>
              <w:t xml:space="preserve">Add Admin menu options to the </w:t>
            </w:r>
            <w:proofErr w:type="spellStart"/>
            <w:r>
              <w:t>WxDE</w:t>
            </w:r>
            <w:proofErr w:type="spellEnd"/>
            <w:r>
              <w:t>. The need for an Admin menu option was identified in late September. This option should be immediately to the left of the Login option and only available to users logged in with Super User privileges.</w:t>
            </w:r>
          </w:p>
        </w:tc>
        <w:tc>
          <w:tcPr>
            <w:tcW w:w="1908" w:type="dxa"/>
          </w:tcPr>
          <w:p w:rsidR="009C507C" w:rsidRDefault="009C507C" w:rsidP="009C507C">
            <w:pPr>
              <w:pStyle w:val="Table-Text"/>
            </w:pPr>
            <w:r>
              <w:t>Chuck</w:t>
            </w:r>
          </w:p>
          <w:p w:rsidR="009C507C" w:rsidRDefault="009C507C" w:rsidP="009C507C">
            <w:pPr>
              <w:pStyle w:val="Table-Text"/>
            </w:pPr>
            <w:r>
              <w:t>Completed 10/7/2013</w:t>
            </w:r>
          </w:p>
        </w:tc>
      </w:tr>
      <w:tr w:rsidR="009C507C" w:rsidTr="009C507C">
        <w:trPr>
          <w:cantSplit/>
        </w:trPr>
        <w:tc>
          <w:tcPr>
            <w:tcW w:w="7668" w:type="dxa"/>
          </w:tcPr>
          <w:p w:rsidR="009C507C" w:rsidRDefault="009C507C" w:rsidP="009C507C">
            <w:pPr>
              <w:pStyle w:val="Table-Text"/>
            </w:pPr>
            <w:r>
              <w:t xml:space="preserve">Remove the hyperlink on the word “demonstration”. This link currently goes to the Observation Data Map, zoomed out to show CONUS, Alaska, and Hawaii. </w:t>
            </w:r>
          </w:p>
          <w:p w:rsidR="009C507C" w:rsidRPr="00D51FB3" w:rsidRDefault="009C507C" w:rsidP="009C507C">
            <w:pPr>
              <w:pStyle w:val="Table-Text"/>
              <w:rPr>
                <w:b/>
                <w:i/>
              </w:rPr>
            </w:pPr>
            <w:r w:rsidRPr="00D51FB3">
              <w:rPr>
                <w:b/>
                <w:i/>
              </w:rPr>
              <w:t>Note: This hyperlink is used by developers during testing. Rather than having this back-door approach to zooming to the entire CONUS, add a CONUS entry in the Observation Map Page re-center drop down box to support this.</w:t>
            </w:r>
          </w:p>
        </w:tc>
        <w:tc>
          <w:tcPr>
            <w:tcW w:w="1908" w:type="dxa"/>
          </w:tcPr>
          <w:p w:rsidR="009C507C" w:rsidRDefault="009C507C" w:rsidP="009C507C">
            <w:pPr>
              <w:pStyle w:val="Table-Text"/>
            </w:pPr>
            <w:r>
              <w:t>Chuck, scheduled for 10/14/2013</w:t>
            </w:r>
          </w:p>
        </w:tc>
      </w:tr>
      <w:tr w:rsidR="005A00F2" w:rsidTr="00641D17">
        <w:trPr>
          <w:cantSplit/>
        </w:trPr>
        <w:tc>
          <w:tcPr>
            <w:tcW w:w="7668" w:type="dxa"/>
          </w:tcPr>
          <w:p w:rsidR="005A00F2" w:rsidRDefault="005A00F2" w:rsidP="00641D17">
            <w:pPr>
              <w:pStyle w:val="Table-Text"/>
            </w:pPr>
            <w:r>
              <w:t>Create documents. Create the User Interface Development document template and begin to create User Interface Development documents.</w:t>
            </w:r>
          </w:p>
        </w:tc>
        <w:tc>
          <w:tcPr>
            <w:tcW w:w="1908" w:type="dxa"/>
          </w:tcPr>
          <w:p w:rsidR="005A00F2" w:rsidRDefault="005A00F2" w:rsidP="00641D17">
            <w:pPr>
              <w:pStyle w:val="Table-Text"/>
            </w:pPr>
            <w:r>
              <w:t>Bobby</w:t>
            </w:r>
          </w:p>
          <w:p w:rsidR="005A00F2" w:rsidRDefault="005A00F2" w:rsidP="00641D17">
            <w:pPr>
              <w:pStyle w:val="Table-Text"/>
            </w:pPr>
            <w:r>
              <w:t>Completed 9/16/2013</w:t>
            </w:r>
          </w:p>
        </w:tc>
      </w:tr>
      <w:tr w:rsidR="005A00F2" w:rsidTr="00641D17">
        <w:trPr>
          <w:cantSplit/>
        </w:trPr>
        <w:tc>
          <w:tcPr>
            <w:tcW w:w="7668" w:type="dxa"/>
          </w:tcPr>
          <w:p w:rsidR="005A00F2" w:rsidRDefault="005A00F2" w:rsidP="00641D17">
            <w:pPr>
              <w:pStyle w:val="Table-Text"/>
            </w:pPr>
            <w:r>
              <w:t>Create documents. Create the VDT Integration Development document template and begin to create VDT Integration Development documents.</w:t>
            </w:r>
          </w:p>
        </w:tc>
        <w:tc>
          <w:tcPr>
            <w:tcW w:w="1908" w:type="dxa"/>
          </w:tcPr>
          <w:p w:rsidR="005A00F2" w:rsidRDefault="005A00F2" w:rsidP="00641D17">
            <w:pPr>
              <w:pStyle w:val="Table-Text"/>
            </w:pPr>
            <w:r>
              <w:t>Bobby</w:t>
            </w:r>
          </w:p>
          <w:p w:rsidR="005A00F2" w:rsidRDefault="005A00F2" w:rsidP="00641D17">
            <w:pPr>
              <w:pStyle w:val="Table-Text"/>
            </w:pPr>
            <w:r>
              <w:t>Completed 9/23/2013</w:t>
            </w:r>
          </w:p>
        </w:tc>
      </w:tr>
      <w:tr w:rsidR="000F1419" w:rsidTr="009C507C">
        <w:trPr>
          <w:cantSplit/>
        </w:trPr>
        <w:tc>
          <w:tcPr>
            <w:tcW w:w="7668" w:type="dxa"/>
          </w:tcPr>
          <w:p w:rsidR="000F1419" w:rsidRDefault="000F1419" w:rsidP="00641D17">
            <w:pPr>
              <w:pStyle w:val="Table-Text"/>
            </w:pPr>
            <w:r>
              <w:t xml:space="preserve">Develop the </w:t>
            </w:r>
            <w:proofErr w:type="spellStart"/>
            <w:r>
              <w:t>WxDE</w:t>
            </w:r>
            <w:proofErr w:type="spellEnd"/>
            <w:r>
              <w:t xml:space="preserve"> Documents page. This page simply lists documents from a directory and allows a user to view a selected document.</w:t>
            </w:r>
          </w:p>
        </w:tc>
        <w:tc>
          <w:tcPr>
            <w:tcW w:w="1908" w:type="dxa"/>
          </w:tcPr>
          <w:p w:rsidR="000F1419" w:rsidRDefault="000F1419" w:rsidP="00641D17">
            <w:pPr>
              <w:pStyle w:val="Table-Text"/>
            </w:pPr>
            <w:r>
              <w:t>Chuck</w:t>
            </w:r>
          </w:p>
          <w:p w:rsidR="000F1419" w:rsidRDefault="000F1419" w:rsidP="00641D17">
            <w:pPr>
              <w:pStyle w:val="Table-Text"/>
            </w:pPr>
            <w:r>
              <w:t>Completed 10/7/2013</w:t>
            </w:r>
          </w:p>
        </w:tc>
      </w:tr>
      <w:tr w:rsidR="009211E5" w:rsidTr="009C507C">
        <w:trPr>
          <w:cantSplit/>
        </w:trPr>
        <w:tc>
          <w:tcPr>
            <w:tcW w:w="7668" w:type="dxa"/>
          </w:tcPr>
          <w:p w:rsidR="009211E5" w:rsidRDefault="009211E5" w:rsidP="00641D17">
            <w:pPr>
              <w:pStyle w:val="Table-Text"/>
            </w:pPr>
            <w:r>
              <w:t>Develop Terms of Use Page.</w:t>
            </w:r>
          </w:p>
        </w:tc>
        <w:tc>
          <w:tcPr>
            <w:tcW w:w="1908" w:type="dxa"/>
          </w:tcPr>
          <w:p w:rsidR="009211E5" w:rsidRDefault="009211E5" w:rsidP="00641D17">
            <w:pPr>
              <w:pStyle w:val="Table-Text"/>
            </w:pPr>
            <w:r>
              <w:t>Chuck</w:t>
            </w:r>
          </w:p>
          <w:p w:rsidR="009211E5" w:rsidRDefault="009211E5" w:rsidP="00641D17">
            <w:pPr>
              <w:pStyle w:val="Table-Text"/>
            </w:pPr>
            <w:r>
              <w:t>Completed 10/4/2013</w:t>
            </w:r>
          </w:p>
        </w:tc>
      </w:tr>
      <w:tr w:rsidR="009373F7" w:rsidTr="009C507C">
        <w:trPr>
          <w:cantSplit/>
        </w:trPr>
        <w:tc>
          <w:tcPr>
            <w:tcW w:w="7668" w:type="dxa"/>
          </w:tcPr>
          <w:p w:rsidR="009373F7" w:rsidRDefault="009373F7" w:rsidP="00641D17">
            <w:pPr>
              <w:pStyle w:val="Table-Text"/>
            </w:pPr>
            <w:r>
              <w:t>Re-center map feature not working. (Reported by Brenda).</w:t>
            </w:r>
          </w:p>
        </w:tc>
        <w:tc>
          <w:tcPr>
            <w:tcW w:w="1908" w:type="dxa"/>
          </w:tcPr>
          <w:p w:rsidR="009373F7" w:rsidRDefault="009373F7" w:rsidP="00641D17">
            <w:pPr>
              <w:pStyle w:val="Table-Text"/>
            </w:pPr>
            <w:r>
              <w:t>Chuck, corrected 10/2/2013</w:t>
            </w:r>
          </w:p>
        </w:tc>
      </w:tr>
      <w:tr w:rsidR="009373F7" w:rsidTr="009C507C">
        <w:trPr>
          <w:cantSplit/>
        </w:trPr>
        <w:tc>
          <w:tcPr>
            <w:tcW w:w="7668" w:type="dxa"/>
          </w:tcPr>
          <w:p w:rsidR="009373F7" w:rsidRDefault="009373F7" w:rsidP="00641D17">
            <w:pPr>
              <w:pStyle w:val="Table-Text"/>
            </w:pPr>
            <w:r>
              <w:t>The Select Data to Show feature is not available for use on some browsers. (Reported by Brenda.)</w:t>
            </w:r>
          </w:p>
        </w:tc>
        <w:tc>
          <w:tcPr>
            <w:tcW w:w="1908" w:type="dxa"/>
          </w:tcPr>
          <w:p w:rsidR="009373F7" w:rsidRDefault="009373F7" w:rsidP="00641D17">
            <w:pPr>
              <w:pStyle w:val="Table-Text"/>
            </w:pPr>
            <w:r>
              <w:t>Chuck, corrected 10/2/2013</w:t>
            </w:r>
          </w:p>
        </w:tc>
      </w:tr>
      <w:tr w:rsidR="009373F7" w:rsidTr="009C507C">
        <w:trPr>
          <w:cantSplit/>
        </w:trPr>
        <w:tc>
          <w:tcPr>
            <w:tcW w:w="9576" w:type="dxa"/>
            <w:gridSpan w:val="2"/>
            <w:shd w:val="clear" w:color="auto" w:fill="B8CCE4" w:themeFill="accent1" w:themeFillTint="66"/>
          </w:tcPr>
          <w:p w:rsidR="009373F7" w:rsidRDefault="009373F7" w:rsidP="007759A7">
            <w:pPr>
              <w:pStyle w:val="Table-Text"/>
              <w:keepNext/>
              <w:jc w:val="center"/>
            </w:pPr>
            <w:r>
              <w:t>VDT Integration Development</w:t>
            </w:r>
          </w:p>
        </w:tc>
      </w:tr>
      <w:tr w:rsidR="009373F7" w:rsidTr="009C507C">
        <w:trPr>
          <w:cantSplit/>
        </w:trPr>
        <w:tc>
          <w:tcPr>
            <w:tcW w:w="7668" w:type="dxa"/>
          </w:tcPr>
          <w:p w:rsidR="009373F7" w:rsidRDefault="009373F7" w:rsidP="009C507C">
            <w:pPr>
              <w:pStyle w:val="Table-Text"/>
            </w:pPr>
            <w:r>
              <w:t xml:space="preserve">Develop tool to format RTMA data into VDT format. If necessary, we will reformat the RTMA data from its native format to the </w:t>
            </w:r>
            <w:proofErr w:type="spellStart"/>
            <w:r>
              <w:t>netCDF</w:t>
            </w:r>
            <w:proofErr w:type="spellEnd"/>
            <w:r>
              <w:t xml:space="preserve"> format expected by the VDT.</w:t>
            </w:r>
          </w:p>
          <w:p w:rsidR="009373F7" w:rsidRPr="0012498E" w:rsidRDefault="009373F7" w:rsidP="009C507C">
            <w:pPr>
              <w:pStyle w:val="Table-Text"/>
              <w:rPr>
                <w:b/>
                <w:i/>
              </w:rPr>
            </w:pPr>
            <w:r w:rsidRPr="0012498E">
              <w:rPr>
                <w:b/>
                <w:i/>
              </w:rPr>
              <w:t>Note: Verified that no reformatting is required – the RTMA data from the Website is in the correct format. We may want to use the more detailed 2.5-km version of the file.</w:t>
            </w:r>
          </w:p>
        </w:tc>
        <w:tc>
          <w:tcPr>
            <w:tcW w:w="1908" w:type="dxa"/>
          </w:tcPr>
          <w:p w:rsidR="009373F7" w:rsidRDefault="009373F7" w:rsidP="009C507C">
            <w:pPr>
              <w:pStyle w:val="Table-Text"/>
            </w:pPr>
            <w:r>
              <w:t>Bobby</w:t>
            </w:r>
          </w:p>
          <w:p w:rsidR="009373F7" w:rsidRDefault="009373F7" w:rsidP="009C507C">
            <w:pPr>
              <w:pStyle w:val="Table-Text"/>
            </w:pPr>
            <w:r>
              <w:t>Completed 10/4/2013</w:t>
            </w:r>
          </w:p>
        </w:tc>
      </w:tr>
      <w:tr w:rsidR="009373F7" w:rsidTr="009C507C">
        <w:trPr>
          <w:cantSplit/>
        </w:trPr>
        <w:tc>
          <w:tcPr>
            <w:tcW w:w="7668" w:type="dxa"/>
          </w:tcPr>
          <w:p w:rsidR="009373F7" w:rsidRDefault="009373F7" w:rsidP="009C507C">
            <w:pPr>
              <w:pStyle w:val="Table-Text"/>
            </w:pPr>
            <w:r>
              <w:t xml:space="preserve">Update the </w:t>
            </w:r>
            <w:proofErr w:type="spellStart"/>
            <w:r>
              <w:t>WxDE</w:t>
            </w:r>
            <w:proofErr w:type="spellEnd"/>
            <w:r>
              <w:t xml:space="preserve"> database to accommodate additional IMO data required by the VDT, but not currently stored in the </w:t>
            </w:r>
            <w:proofErr w:type="spellStart"/>
            <w:r>
              <w:t>WxDE</w:t>
            </w:r>
            <w:proofErr w:type="spellEnd"/>
            <w:r>
              <w:t xml:space="preserve"> database. The </w:t>
            </w:r>
            <w:proofErr w:type="spellStart"/>
            <w:r>
              <w:t>WxDE</w:t>
            </w:r>
            <w:proofErr w:type="spellEnd"/>
            <w:r>
              <w:t xml:space="preserve"> already process IMO data. However, it does not include all IMO data in the </w:t>
            </w:r>
            <w:proofErr w:type="spellStart"/>
            <w:r>
              <w:t>WxDE</w:t>
            </w:r>
            <w:proofErr w:type="spellEnd"/>
            <w:r>
              <w:t xml:space="preserve"> database. We will review the VDT inputs to identify IMO data fields required by the VDT but not currently available from the </w:t>
            </w:r>
            <w:proofErr w:type="spellStart"/>
            <w:r>
              <w:t>WxDE</w:t>
            </w:r>
            <w:proofErr w:type="spellEnd"/>
            <w:r>
              <w:t xml:space="preserve"> and update the </w:t>
            </w:r>
            <w:proofErr w:type="spellStart"/>
            <w:r>
              <w:t>WxDE</w:t>
            </w:r>
            <w:proofErr w:type="spellEnd"/>
            <w:r>
              <w:t xml:space="preserve"> database to accommodate those changes.</w:t>
            </w:r>
          </w:p>
          <w:p w:rsidR="009373F7" w:rsidRPr="0070206C" w:rsidRDefault="009373F7" w:rsidP="009C507C">
            <w:pPr>
              <w:pStyle w:val="Table-Text"/>
              <w:rPr>
                <w:b/>
                <w:i/>
              </w:rPr>
            </w:pPr>
            <w:r>
              <w:rPr>
                <w:b/>
                <w:i/>
              </w:rPr>
              <w:t xml:space="preserve">Note: Reviewed VDT requirements versus </w:t>
            </w:r>
            <w:proofErr w:type="spellStart"/>
            <w:r>
              <w:rPr>
                <w:b/>
                <w:i/>
              </w:rPr>
              <w:t>WxDE</w:t>
            </w:r>
            <w:proofErr w:type="spellEnd"/>
            <w:r>
              <w:rPr>
                <w:b/>
                <w:i/>
              </w:rPr>
              <w:t xml:space="preserve"> database and determined no changes are required – the IMO data is compatible with the </w:t>
            </w:r>
            <w:proofErr w:type="spellStart"/>
            <w:r>
              <w:rPr>
                <w:b/>
                <w:i/>
              </w:rPr>
              <w:t>WxDE</w:t>
            </w:r>
            <w:proofErr w:type="spellEnd"/>
            <w:r>
              <w:rPr>
                <w:b/>
                <w:i/>
              </w:rPr>
              <w:t xml:space="preserve"> database design. We will need to add metadata for new observation types.</w:t>
            </w:r>
          </w:p>
        </w:tc>
        <w:tc>
          <w:tcPr>
            <w:tcW w:w="1908" w:type="dxa"/>
          </w:tcPr>
          <w:p w:rsidR="009373F7" w:rsidRDefault="009373F7" w:rsidP="009C507C">
            <w:pPr>
              <w:pStyle w:val="Table-Text"/>
            </w:pPr>
            <w:r>
              <w:t>George /  Bobby</w:t>
            </w:r>
          </w:p>
          <w:p w:rsidR="009373F7" w:rsidRDefault="009373F7" w:rsidP="009C507C">
            <w:pPr>
              <w:pStyle w:val="Table-Text"/>
            </w:pPr>
            <w:r>
              <w:t>Completed 10/7/2013</w:t>
            </w:r>
          </w:p>
        </w:tc>
      </w:tr>
      <w:tr w:rsidR="009373F7" w:rsidTr="009C507C">
        <w:trPr>
          <w:cantSplit/>
        </w:trPr>
        <w:tc>
          <w:tcPr>
            <w:tcW w:w="7668" w:type="dxa"/>
          </w:tcPr>
          <w:p w:rsidR="009373F7" w:rsidRDefault="009373F7" w:rsidP="009C507C">
            <w:pPr>
              <w:pStyle w:val="Table-Text"/>
            </w:pPr>
            <w:r>
              <w:lastRenderedPageBreak/>
              <w:t xml:space="preserve">Install and test VDT software on the VDT server. We will install and test the VDT software on the specific server that will be used to support the VDT as part of the </w:t>
            </w:r>
            <w:proofErr w:type="spellStart"/>
            <w:r>
              <w:t>WxDE</w:t>
            </w:r>
            <w:proofErr w:type="spellEnd"/>
            <w:r>
              <w:t xml:space="preserve"> Production Instance. The biggest concern is that we are using a different operating system than the one used by NCAR. We do not want to introduce a new OS into the </w:t>
            </w:r>
            <w:proofErr w:type="spellStart"/>
            <w:r>
              <w:t>WxDE</w:t>
            </w:r>
            <w:proofErr w:type="spellEnd"/>
            <w:r>
              <w:t xml:space="preserve"> environment, so need to verify that the VDT will operate under the </w:t>
            </w:r>
            <w:proofErr w:type="spellStart"/>
            <w:r>
              <w:t>WxDE</w:t>
            </w:r>
            <w:proofErr w:type="spellEnd"/>
            <w:r>
              <w:t xml:space="preserve"> environment OS.</w:t>
            </w:r>
          </w:p>
          <w:p w:rsidR="009373F7" w:rsidRPr="0012498E" w:rsidRDefault="009373F7" w:rsidP="009C507C">
            <w:pPr>
              <w:pStyle w:val="Table-Text"/>
              <w:rPr>
                <w:b/>
                <w:i/>
              </w:rPr>
            </w:pPr>
            <w:r w:rsidRPr="0012498E">
              <w:rPr>
                <w:b/>
                <w:i/>
              </w:rPr>
              <w:t xml:space="preserve">Note: We had troubles compiling the software under the Ubuntu OS, though the software compiled under </w:t>
            </w:r>
            <w:proofErr w:type="spellStart"/>
            <w:r w:rsidRPr="0012498E">
              <w:rPr>
                <w:b/>
                <w:i/>
              </w:rPr>
              <w:t>Debian</w:t>
            </w:r>
            <w:proofErr w:type="spellEnd"/>
            <w:r w:rsidRPr="0012498E">
              <w:rPr>
                <w:b/>
                <w:i/>
              </w:rPr>
              <w:t xml:space="preserve"> run under Ubuntu. We will use this approach to generate the VDT executable needed for the </w:t>
            </w:r>
            <w:proofErr w:type="spellStart"/>
            <w:r w:rsidRPr="0012498E">
              <w:rPr>
                <w:b/>
                <w:i/>
              </w:rPr>
              <w:t>WxDE</w:t>
            </w:r>
            <w:proofErr w:type="spellEnd"/>
            <w:r w:rsidRPr="0012498E">
              <w:rPr>
                <w:b/>
                <w:i/>
              </w:rPr>
              <w:t>-VDT integration.</w:t>
            </w:r>
          </w:p>
        </w:tc>
        <w:tc>
          <w:tcPr>
            <w:tcW w:w="1908" w:type="dxa"/>
          </w:tcPr>
          <w:p w:rsidR="009373F7" w:rsidRDefault="009373F7" w:rsidP="009C507C">
            <w:pPr>
              <w:pStyle w:val="Table-Text"/>
            </w:pPr>
            <w:r>
              <w:t>Rhian / George</w:t>
            </w:r>
          </w:p>
          <w:p w:rsidR="009373F7" w:rsidRDefault="009373F7" w:rsidP="009C507C">
            <w:pPr>
              <w:pStyle w:val="Table-Text"/>
            </w:pPr>
            <w:r>
              <w:t>Completed 10/3/2013</w:t>
            </w:r>
          </w:p>
        </w:tc>
      </w:tr>
    </w:tbl>
    <w:p w:rsidR="006B4F67" w:rsidRDefault="006B4F67" w:rsidP="00B2706E"/>
    <w:p w:rsidR="007759A7" w:rsidRDefault="007759A7" w:rsidP="007759A7">
      <w:pPr>
        <w:pStyle w:val="Heading2"/>
      </w:pPr>
      <w:r>
        <w:t>Sprint</w:t>
      </w:r>
      <w:r w:rsidR="000F1419">
        <w:t xml:space="preserve"> </w:t>
      </w:r>
      <w:r>
        <w:t>– 9/23/2013</w:t>
      </w:r>
    </w:p>
    <w:tbl>
      <w:tblPr>
        <w:tblStyle w:val="TableGrid"/>
        <w:tblW w:w="0" w:type="auto"/>
        <w:tblLayout w:type="fixed"/>
        <w:tblCellMar>
          <w:left w:w="115" w:type="dxa"/>
          <w:right w:w="115" w:type="dxa"/>
        </w:tblCellMar>
        <w:tblLook w:val="04A0" w:firstRow="1" w:lastRow="0" w:firstColumn="1" w:lastColumn="0" w:noHBand="0" w:noVBand="1"/>
      </w:tblPr>
      <w:tblGrid>
        <w:gridCol w:w="7668"/>
        <w:gridCol w:w="1908"/>
      </w:tblGrid>
      <w:tr w:rsidR="007759A7" w:rsidTr="0069638E">
        <w:trPr>
          <w:cantSplit/>
          <w:tblHeader/>
        </w:trPr>
        <w:tc>
          <w:tcPr>
            <w:tcW w:w="7668" w:type="dxa"/>
            <w:tcBorders>
              <w:bottom w:val="single" w:sz="4" w:space="0" w:color="000000" w:themeColor="text1"/>
            </w:tcBorders>
            <w:shd w:val="clear" w:color="auto" w:fill="548DD4" w:themeFill="text2" w:themeFillTint="99"/>
          </w:tcPr>
          <w:p w:rsidR="007759A7" w:rsidRDefault="007759A7"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7759A7" w:rsidRDefault="007759A7" w:rsidP="009C507C">
            <w:pPr>
              <w:pStyle w:val="Table-Heading"/>
            </w:pPr>
            <w:r>
              <w:t>Status</w:t>
            </w:r>
          </w:p>
        </w:tc>
      </w:tr>
      <w:tr w:rsidR="007759A7" w:rsidTr="0069638E">
        <w:trPr>
          <w:cantSplit/>
        </w:trPr>
        <w:tc>
          <w:tcPr>
            <w:tcW w:w="9576" w:type="dxa"/>
            <w:gridSpan w:val="2"/>
            <w:shd w:val="clear" w:color="auto" w:fill="B8CCE4" w:themeFill="accent1" w:themeFillTint="66"/>
          </w:tcPr>
          <w:p w:rsidR="007759A7" w:rsidRDefault="007759A7" w:rsidP="009C507C">
            <w:pPr>
              <w:pStyle w:val="Table-Text"/>
              <w:keepNext/>
              <w:jc w:val="center"/>
            </w:pPr>
            <w:proofErr w:type="spellStart"/>
            <w:r>
              <w:t>WxDE</w:t>
            </w:r>
            <w:proofErr w:type="spellEnd"/>
            <w:r>
              <w:t xml:space="preserve"> Infrastructure Development</w:t>
            </w:r>
          </w:p>
        </w:tc>
      </w:tr>
      <w:tr w:rsidR="00374C6F" w:rsidTr="0069638E">
        <w:trPr>
          <w:cantSplit/>
        </w:trPr>
        <w:tc>
          <w:tcPr>
            <w:tcW w:w="7668" w:type="dxa"/>
          </w:tcPr>
          <w:p w:rsidR="00374C6F" w:rsidRDefault="00374C6F" w:rsidP="00641D17">
            <w:pPr>
              <w:pStyle w:val="Table-Text"/>
            </w:pPr>
            <w:proofErr w:type="spellStart"/>
            <w:r>
              <w:t>WxDE</w:t>
            </w:r>
            <w:proofErr w:type="spellEnd"/>
            <w:r>
              <w:t xml:space="preserve"> hot-start. The </w:t>
            </w:r>
            <w:proofErr w:type="spellStart"/>
            <w:r>
              <w:t>WxDE</w:t>
            </w:r>
            <w:proofErr w:type="spellEnd"/>
            <w:r>
              <w:t xml:space="preserve"> buffers recent observations on an in-memory buffer. When re-started, the </w:t>
            </w:r>
            <w:proofErr w:type="spellStart"/>
            <w:r>
              <w:t>WxDE</w:t>
            </w:r>
            <w:proofErr w:type="spellEnd"/>
            <w:r>
              <w:t xml:space="preserve"> does not re-load this buffer from the database, so the map display and duplicate checking (which rely on the in-memory buffer) offer diminished functionality until new observations fill the buffer. This activity will load the in-memory buffer from the database when the </w:t>
            </w:r>
            <w:proofErr w:type="spellStart"/>
            <w:r>
              <w:t>WxDE</w:t>
            </w:r>
            <w:proofErr w:type="spellEnd"/>
            <w:r>
              <w:t xml:space="preserve"> starts so no (or little) loss of functionality occurs when the </w:t>
            </w:r>
            <w:proofErr w:type="spellStart"/>
            <w:r>
              <w:t>WxDE</w:t>
            </w:r>
            <w:proofErr w:type="spellEnd"/>
            <w:r>
              <w:t xml:space="preserve"> is restarted. This is particularly important for the </w:t>
            </w:r>
            <w:proofErr w:type="spellStart"/>
            <w:r>
              <w:t>WxDE</w:t>
            </w:r>
            <w:proofErr w:type="spellEnd"/>
            <w:r>
              <w:t xml:space="preserve"> as the Agile process anticipates relatively frequent restarts to deploy software enhancements. </w:t>
            </w:r>
          </w:p>
          <w:p w:rsidR="00374C6F" w:rsidRPr="009211E5" w:rsidRDefault="009211E5" w:rsidP="00641D17">
            <w:pPr>
              <w:pStyle w:val="Table-Text"/>
              <w:rPr>
                <w:b/>
                <w:i/>
              </w:rPr>
            </w:pPr>
            <w:r w:rsidRPr="009211E5">
              <w:rPr>
                <w:b/>
                <w:i/>
              </w:rPr>
              <w:t>Note: Began coding hot-start capability. On target for completing in early October.</w:t>
            </w:r>
          </w:p>
        </w:tc>
        <w:tc>
          <w:tcPr>
            <w:tcW w:w="1908" w:type="dxa"/>
          </w:tcPr>
          <w:p w:rsidR="00374C6F" w:rsidRDefault="00374C6F" w:rsidP="00641D17">
            <w:pPr>
              <w:pStyle w:val="Table-Text"/>
            </w:pPr>
            <w:r>
              <w:t>Bryan / George</w:t>
            </w:r>
          </w:p>
          <w:p w:rsidR="00374C6F" w:rsidRDefault="00374C6F" w:rsidP="00641D17">
            <w:pPr>
              <w:pStyle w:val="Table-Text"/>
            </w:pPr>
            <w:r>
              <w:t>In progress. Scheduled for early October</w:t>
            </w:r>
          </w:p>
        </w:tc>
      </w:tr>
      <w:tr w:rsidR="00374C6F" w:rsidTr="0069638E">
        <w:trPr>
          <w:cantSplit/>
        </w:trPr>
        <w:tc>
          <w:tcPr>
            <w:tcW w:w="7668" w:type="dxa"/>
          </w:tcPr>
          <w:p w:rsidR="00374C6F" w:rsidRDefault="00374C6F" w:rsidP="00641D17">
            <w:pPr>
              <w:pStyle w:val="Table-Text"/>
            </w:pPr>
            <w:r>
              <w:t xml:space="preserve">Triage data. Identified observation types that can be added to existing platforms to allow data collection of addition observations from those platforms. Implemented changes to the metadata to support additional observation types for existing platforms. </w:t>
            </w:r>
          </w:p>
          <w:p w:rsidR="00374C6F" w:rsidRPr="00374C6F" w:rsidRDefault="00374C6F" w:rsidP="00374C6F">
            <w:pPr>
              <w:pStyle w:val="Table-Text"/>
              <w:rPr>
                <w:b/>
                <w:i/>
              </w:rPr>
            </w:pPr>
            <w:r w:rsidRPr="00374C6F">
              <w:rPr>
                <w:b/>
                <w:i/>
              </w:rPr>
              <w:t xml:space="preserve">Note: </w:t>
            </w:r>
            <w:r>
              <w:rPr>
                <w:b/>
                <w:i/>
              </w:rPr>
              <w:t xml:space="preserve">We added about 4,100 missing sensors to existing platforms. </w:t>
            </w:r>
            <w:r w:rsidRPr="00374C6F">
              <w:rPr>
                <w:b/>
                <w:i/>
              </w:rPr>
              <w:t>We do not plan</w:t>
            </w:r>
            <w:r>
              <w:rPr>
                <w:b/>
                <w:i/>
              </w:rPr>
              <w:t xml:space="preserve"> on addressing missing platforms </w:t>
            </w:r>
            <w:r w:rsidRPr="00374C6F">
              <w:rPr>
                <w:b/>
                <w:i/>
              </w:rPr>
              <w:t xml:space="preserve">until after </w:t>
            </w:r>
            <w:proofErr w:type="spellStart"/>
            <w:r w:rsidRPr="00374C6F">
              <w:rPr>
                <w:b/>
                <w:i/>
              </w:rPr>
              <w:t>WxDE</w:t>
            </w:r>
            <w:proofErr w:type="spellEnd"/>
            <w:r w:rsidRPr="00374C6F">
              <w:rPr>
                <w:b/>
                <w:i/>
              </w:rPr>
              <w:t xml:space="preserve"> 1.0 is released.</w:t>
            </w:r>
          </w:p>
        </w:tc>
        <w:tc>
          <w:tcPr>
            <w:tcW w:w="1908" w:type="dxa"/>
          </w:tcPr>
          <w:p w:rsidR="00374C6F" w:rsidRDefault="00374C6F" w:rsidP="00641D17">
            <w:pPr>
              <w:pStyle w:val="Table-Text"/>
            </w:pPr>
            <w:r>
              <w:t>Bryan / George</w:t>
            </w:r>
          </w:p>
          <w:p w:rsidR="00374C6F" w:rsidRDefault="00374C6F" w:rsidP="00641D17">
            <w:pPr>
              <w:pStyle w:val="Table-Text"/>
            </w:pPr>
            <w:r>
              <w:t>Completed</w:t>
            </w:r>
          </w:p>
        </w:tc>
      </w:tr>
      <w:tr w:rsidR="00374C6F" w:rsidTr="0069638E">
        <w:trPr>
          <w:cantSplit/>
        </w:trPr>
        <w:tc>
          <w:tcPr>
            <w:tcW w:w="9576" w:type="dxa"/>
            <w:gridSpan w:val="2"/>
            <w:shd w:val="clear" w:color="auto" w:fill="B8CCE4" w:themeFill="accent1" w:themeFillTint="66"/>
          </w:tcPr>
          <w:p w:rsidR="00374C6F" w:rsidRDefault="00374C6F" w:rsidP="009C507C">
            <w:pPr>
              <w:pStyle w:val="Table-Text"/>
              <w:keepNext/>
              <w:jc w:val="center"/>
            </w:pPr>
            <w:r>
              <w:t>User Interface Development</w:t>
            </w:r>
          </w:p>
        </w:tc>
      </w:tr>
      <w:tr w:rsidR="00374C6F" w:rsidTr="0069638E">
        <w:trPr>
          <w:cantSplit/>
        </w:trPr>
        <w:tc>
          <w:tcPr>
            <w:tcW w:w="7668" w:type="dxa"/>
          </w:tcPr>
          <w:p w:rsidR="00374C6F" w:rsidRDefault="00374C6F" w:rsidP="009C507C">
            <w:pPr>
              <w:pStyle w:val="Table-Text"/>
            </w:pPr>
            <w:r>
              <w:t>Change the font color for the word “Environment” in the small header to gold (to match large header).</w:t>
            </w:r>
          </w:p>
        </w:tc>
        <w:tc>
          <w:tcPr>
            <w:tcW w:w="1908" w:type="dxa"/>
          </w:tcPr>
          <w:p w:rsidR="00374C6F" w:rsidRDefault="00374C6F" w:rsidP="009C507C">
            <w:pPr>
              <w:pStyle w:val="Table-Text"/>
            </w:pPr>
            <w:r>
              <w:t>Chuck, completed 9/25/2013</w:t>
            </w:r>
          </w:p>
        </w:tc>
      </w:tr>
      <w:tr w:rsidR="00374C6F" w:rsidTr="0069638E">
        <w:trPr>
          <w:cantSplit/>
        </w:trPr>
        <w:tc>
          <w:tcPr>
            <w:tcW w:w="7668" w:type="dxa"/>
          </w:tcPr>
          <w:p w:rsidR="00374C6F" w:rsidRDefault="00374C6F" w:rsidP="009C507C">
            <w:pPr>
              <w:pStyle w:val="Table-Text"/>
            </w:pPr>
            <w:r>
              <w:t>Change the small footer to be identical to the large footer.</w:t>
            </w:r>
          </w:p>
        </w:tc>
        <w:tc>
          <w:tcPr>
            <w:tcW w:w="1908" w:type="dxa"/>
          </w:tcPr>
          <w:p w:rsidR="00374C6F" w:rsidRDefault="00374C6F" w:rsidP="009C507C">
            <w:pPr>
              <w:pStyle w:val="Table-Text"/>
            </w:pPr>
            <w:r>
              <w:t>Chuck, completed 9/25/2013</w:t>
            </w:r>
          </w:p>
        </w:tc>
      </w:tr>
      <w:tr w:rsidR="00374C6F" w:rsidTr="0069638E">
        <w:trPr>
          <w:cantSplit/>
        </w:trPr>
        <w:tc>
          <w:tcPr>
            <w:tcW w:w="7668" w:type="dxa"/>
          </w:tcPr>
          <w:p w:rsidR="00374C6F" w:rsidRDefault="00374C6F" w:rsidP="00641D17">
            <w:pPr>
              <w:pStyle w:val="Table-Text"/>
            </w:pPr>
            <w:r>
              <w:t xml:space="preserve">Correct login errors that occur on some browsers. With some browsers, the User Name field in the Login Screen is auto-filled with the user’s email address after completing the Registration Screen. </w:t>
            </w:r>
          </w:p>
        </w:tc>
        <w:tc>
          <w:tcPr>
            <w:tcW w:w="1908" w:type="dxa"/>
          </w:tcPr>
          <w:p w:rsidR="00374C6F" w:rsidRDefault="00374C6F" w:rsidP="00641D17">
            <w:pPr>
              <w:pStyle w:val="Table-Text"/>
            </w:pPr>
            <w:r>
              <w:t>Chuck, completed 9/25/2013</w:t>
            </w:r>
          </w:p>
        </w:tc>
      </w:tr>
      <w:tr w:rsidR="005A00F2" w:rsidTr="0069638E">
        <w:trPr>
          <w:cantSplit/>
        </w:trPr>
        <w:tc>
          <w:tcPr>
            <w:tcW w:w="7668" w:type="dxa"/>
          </w:tcPr>
          <w:p w:rsidR="005A00F2" w:rsidRPr="00583108" w:rsidRDefault="005A00F2" w:rsidP="00641D17">
            <w:pPr>
              <w:pStyle w:val="Table-Text"/>
            </w:pPr>
            <w:r>
              <w:t>Lock the Section item information and display it in a different format so the user will understand that this item cannot be edited. Also, move this to either the top or bottom of the list of items (so editable items are not intermixed with non-editable items).</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Auto fill the name and business email and prevent editing of these fields for a registered user. </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Correct the Submit Feedback button. The Submit Feedback button doesn’t seem to do anything.</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lastRenderedPageBreak/>
              <w:t xml:space="preserve">Correct the hidden text in the information displayed at the left. The top part of the text in the Saving the Query Results area is hidden in the </w:t>
            </w:r>
            <w:r w:rsidRPr="00CD6835">
              <w:t>Contributor Query Wizard</w:t>
            </w:r>
            <w:r>
              <w:t>.</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Correct the text overflowing from the “Display the Results for Saving” pseudo-button in the </w:t>
            </w:r>
            <w:r w:rsidRPr="00CD6835">
              <w:t>Contributor Query Wizard</w:t>
            </w:r>
            <w:r>
              <w:t>. The text flows outside the button area.</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Correct the hidden up-down scrollbar in the data display in the </w:t>
            </w:r>
            <w:r w:rsidRPr="00CD6835">
              <w:t>Contributor Query Wizard</w:t>
            </w:r>
            <w:proofErr w:type="gramStart"/>
            <w:r>
              <w:t>..</w:t>
            </w:r>
            <w:proofErr w:type="gramEnd"/>
            <w:r>
              <w:t xml:space="preserve"> The top rows of the resulting data and the scrollbar are hidden by the header. </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Change references to “station” in step 2 of the </w:t>
            </w:r>
            <w:r w:rsidRPr="00CD6835">
              <w:t>Contributor Query Wizard</w:t>
            </w:r>
            <w:r>
              <w:t xml:space="preserve"> to “platform”.</w:t>
            </w:r>
          </w:p>
        </w:tc>
        <w:tc>
          <w:tcPr>
            <w:tcW w:w="1908" w:type="dxa"/>
          </w:tcPr>
          <w:p w:rsidR="005A00F2" w:rsidRDefault="005A00F2" w:rsidP="00641D17">
            <w:pPr>
              <w:pStyle w:val="Table-Text"/>
            </w:pPr>
            <w:r>
              <w:t>Chuck, completed 9/25/2013</w:t>
            </w:r>
          </w:p>
        </w:tc>
      </w:tr>
      <w:tr w:rsidR="005A00F2" w:rsidTr="0069638E">
        <w:trPr>
          <w:cantSplit/>
        </w:trPr>
        <w:tc>
          <w:tcPr>
            <w:tcW w:w="9576" w:type="dxa"/>
            <w:gridSpan w:val="2"/>
            <w:shd w:val="clear" w:color="auto" w:fill="B8CCE4" w:themeFill="accent1" w:themeFillTint="66"/>
          </w:tcPr>
          <w:p w:rsidR="005A00F2" w:rsidRDefault="005A00F2" w:rsidP="009C507C">
            <w:pPr>
              <w:pStyle w:val="Table-Text"/>
              <w:keepNext/>
              <w:jc w:val="center"/>
            </w:pPr>
            <w:r>
              <w:t>VDT Integration Development</w:t>
            </w:r>
          </w:p>
        </w:tc>
      </w:tr>
      <w:tr w:rsidR="005A00F2" w:rsidTr="0069638E">
        <w:trPr>
          <w:cantSplit/>
        </w:trPr>
        <w:tc>
          <w:tcPr>
            <w:tcW w:w="7668" w:type="dxa"/>
          </w:tcPr>
          <w:p w:rsidR="005A00F2" w:rsidRPr="00112B32" w:rsidRDefault="005A00F2" w:rsidP="009C507C">
            <w:pPr>
              <w:pStyle w:val="Table-Text"/>
            </w:pPr>
            <w:r>
              <w:t>Create VDT wrapper project. We will create a separate project for the VDT wrapper software. We need to create that project and import standard libraries we will need to use in it.</w:t>
            </w:r>
          </w:p>
        </w:tc>
        <w:tc>
          <w:tcPr>
            <w:tcW w:w="1908" w:type="dxa"/>
          </w:tcPr>
          <w:p w:rsidR="005A00F2" w:rsidRDefault="005A00F2" w:rsidP="009C507C">
            <w:pPr>
              <w:pStyle w:val="Table-Text"/>
            </w:pPr>
            <w:r>
              <w:t>George</w:t>
            </w:r>
          </w:p>
          <w:p w:rsidR="005A00F2" w:rsidRDefault="005A00F2" w:rsidP="009C507C">
            <w:pPr>
              <w:pStyle w:val="Table-Text"/>
            </w:pPr>
            <w:r>
              <w:t>Completed 9/25/2013</w:t>
            </w:r>
          </w:p>
        </w:tc>
      </w:tr>
      <w:tr w:rsidR="005A00F2" w:rsidTr="0069638E">
        <w:trPr>
          <w:cantSplit/>
        </w:trPr>
        <w:tc>
          <w:tcPr>
            <w:tcW w:w="7668" w:type="dxa"/>
          </w:tcPr>
          <w:p w:rsidR="005A00F2" w:rsidRDefault="005A00F2" w:rsidP="009C507C">
            <w:pPr>
              <w:pStyle w:val="Table-Text"/>
            </w:pPr>
            <w:r>
              <w:t xml:space="preserve">Integrate </w:t>
            </w:r>
            <w:proofErr w:type="spellStart"/>
            <w:r>
              <w:t>netCDF</w:t>
            </w:r>
            <w:proofErr w:type="spellEnd"/>
            <w:r>
              <w:t xml:space="preserve"> capabilities into VDT wrapper project. The VDT relies on </w:t>
            </w:r>
            <w:proofErr w:type="spellStart"/>
            <w:r>
              <w:t>netCDF</w:t>
            </w:r>
            <w:proofErr w:type="spellEnd"/>
            <w:r>
              <w:t xml:space="preserve"> files for input and output. We need to include this functionality in the VDT wrapper.</w:t>
            </w:r>
          </w:p>
        </w:tc>
        <w:tc>
          <w:tcPr>
            <w:tcW w:w="1908" w:type="dxa"/>
          </w:tcPr>
          <w:p w:rsidR="005A00F2" w:rsidRDefault="005A00F2" w:rsidP="009C507C">
            <w:pPr>
              <w:pStyle w:val="Table-Text"/>
            </w:pPr>
            <w:r>
              <w:t>George</w:t>
            </w:r>
          </w:p>
          <w:p w:rsidR="005A00F2" w:rsidRDefault="005A00F2" w:rsidP="009C507C">
            <w:pPr>
              <w:pStyle w:val="Table-Text"/>
            </w:pPr>
            <w:r>
              <w:t>Completed 9/25/2013</w:t>
            </w:r>
          </w:p>
        </w:tc>
      </w:tr>
      <w:tr w:rsidR="005A00F2" w:rsidTr="0069638E">
        <w:trPr>
          <w:cantSplit/>
        </w:trPr>
        <w:tc>
          <w:tcPr>
            <w:tcW w:w="7668" w:type="dxa"/>
          </w:tcPr>
          <w:p w:rsidR="005A00F2" w:rsidRDefault="005A00F2" w:rsidP="00641D17">
            <w:pPr>
              <w:pStyle w:val="Table-Text"/>
            </w:pPr>
            <w:r>
              <w:t xml:space="preserve">Prepare VDT road segment data. We need to prepare a VDT road segment file for use by the </w:t>
            </w:r>
            <w:proofErr w:type="spellStart"/>
            <w:r>
              <w:t>WxDE</w:t>
            </w:r>
            <w:proofErr w:type="spellEnd"/>
            <w:r>
              <w:t xml:space="preserve"> VDT instance. We will start with the MN roads file already prepared by VDT.</w:t>
            </w:r>
          </w:p>
          <w:p w:rsidR="005A00F2" w:rsidRPr="009211E5" w:rsidRDefault="005A00F2" w:rsidP="00641D17">
            <w:pPr>
              <w:pStyle w:val="Table-Text"/>
              <w:rPr>
                <w:b/>
                <w:i/>
              </w:rPr>
            </w:pPr>
            <w:r w:rsidRPr="009211E5">
              <w:rPr>
                <w:b/>
                <w:i/>
              </w:rPr>
              <w:t xml:space="preserve">Note: Verified that current MN roads file is sufficient to support </w:t>
            </w:r>
            <w:proofErr w:type="spellStart"/>
            <w:r w:rsidRPr="009211E5">
              <w:rPr>
                <w:b/>
                <w:i/>
              </w:rPr>
              <w:t>WxDE</w:t>
            </w:r>
            <w:proofErr w:type="spellEnd"/>
            <w:r w:rsidRPr="009211E5">
              <w:rPr>
                <w:b/>
                <w:i/>
              </w:rPr>
              <w:t>-VDT.</w:t>
            </w:r>
          </w:p>
        </w:tc>
        <w:tc>
          <w:tcPr>
            <w:tcW w:w="1908" w:type="dxa"/>
          </w:tcPr>
          <w:p w:rsidR="005A00F2" w:rsidRDefault="005A00F2" w:rsidP="00641D17">
            <w:pPr>
              <w:pStyle w:val="Table-Text"/>
            </w:pPr>
            <w:r>
              <w:t>Bobby</w:t>
            </w:r>
          </w:p>
          <w:p w:rsidR="005A00F2" w:rsidRDefault="005A00F2" w:rsidP="00641D17">
            <w:pPr>
              <w:pStyle w:val="Table-Text"/>
            </w:pPr>
            <w:r>
              <w:t>Completed 9/25/2013</w:t>
            </w:r>
          </w:p>
        </w:tc>
      </w:tr>
      <w:tr w:rsidR="005A00F2" w:rsidTr="0069638E">
        <w:trPr>
          <w:cantSplit/>
        </w:trPr>
        <w:tc>
          <w:tcPr>
            <w:tcW w:w="7668" w:type="dxa"/>
          </w:tcPr>
          <w:p w:rsidR="005A00F2" w:rsidRDefault="005A00F2" w:rsidP="00641D17">
            <w:pPr>
              <w:pStyle w:val="Table-Text"/>
            </w:pPr>
            <w:r>
              <w:t xml:space="preserve">Prepare VDT climatology quality check data. We need to prepare a file containing configuration values for the climatology quality checks. We will use the same values provided by NCAR for VDT testing (which might be different from those used by </w:t>
            </w:r>
            <w:proofErr w:type="spellStart"/>
            <w:r>
              <w:t>WxDE</w:t>
            </w:r>
            <w:proofErr w:type="spellEnd"/>
            <w:r>
              <w:t>).</w:t>
            </w:r>
          </w:p>
          <w:p w:rsidR="005A00F2" w:rsidRPr="009211E5" w:rsidRDefault="005A00F2" w:rsidP="00641D17">
            <w:pPr>
              <w:pStyle w:val="Table-Text"/>
              <w:rPr>
                <w:b/>
                <w:i/>
              </w:rPr>
            </w:pPr>
            <w:r w:rsidRPr="009211E5">
              <w:rPr>
                <w:b/>
                <w:i/>
              </w:rPr>
              <w:t xml:space="preserve">Note: Verified that current climatology data is sufficient to support </w:t>
            </w:r>
            <w:proofErr w:type="spellStart"/>
            <w:r w:rsidRPr="009211E5">
              <w:rPr>
                <w:b/>
                <w:i/>
              </w:rPr>
              <w:t>WxDE</w:t>
            </w:r>
            <w:proofErr w:type="spellEnd"/>
            <w:r w:rsidRPr="009211E5">
              <w:rPr>
                <w:b/>
                <w:i/>
              </w:rPr>
              <w:t>-VDT.</w:t>
            </w:r>
          </w:p>
        </w:tc>
        <w:tc>
          <w:tcPr>
            <w:tcW w:w="1908" w:type="dxa"/>
          </w:tcPr>
          <w:p w:rsidR="005A00F2" w:rsidRDefault="005A00F2" w:rsidP="00641D17">
            <w:pPr>
              <w:pStyle w:val="Table-Text"/>
            </w:pPr>
            <w:r>
              <w:t>Bobby</w:t>
            </w:r>
          </w:p>
          <w:p w:rsidR="005A00F2" w:rsidRDefault="005A00F2" w:rsidP="00641D17">
            <w:pPr>
              <w:pStyle w:val="Table-Text"/>
            </w:pPr>
            <w:r>
              <w:t>Completed 9/25/2013</w:t>
            </w:r>
          </w:p>
        </w:tc>
      </w:tr>
    </w:tbl>
    <w:p w:rsidR="007759A7" w:rsidRDefault="007759A7" w:rsidP="00B2706E"/>
    <w:p w:rsidR="000F1419" w:rsidRDefault="000F1419" w:rsidP="000F1419">
      <w:pPr>
        <w:pStyle w:val="Heading2"/>
      </w:pPr>
      <w:r>
        <w:t>Sprint– 9/16/2013</w:t>
      </w:r>
    </w:p>
    <w:tbl>
      <w:tblPr>
        <w:tblStyle w:val="TableGrid"/>
        <w:tblW w:w="0" w:type="auto"/>
        <w:tblLayout w:type="fixed"/>
        <w:tblCellMar>
          <w:left w:w="115" w:type="dxa"/>
          <w:right w:w="115" w:type="dxa"/>
        </w:tblCellMar>
        <w:tblLook w:val="04A0" w:firstRow="1" w:lastRow="0" w:firstColumn="1" w:lastColumn="0" w:noHBand="0" w:noVBand="1"/>
      </w:tblPr>
      <w:tblGrid>
        <w:gridCol w:w="7668"/>
        <w:gridCol w:w="1908"/>
      </w:tblGrid>
      <w:tr w:rsidR="000F1419" w:rsidTr="00641D17">
        <w:trPr>
          <w:cantSplit/>
          <w:tblHeader/>
        </w:trPr>
        <w:tc>
          <w:tcPr>
            <w:tcW w:w="7668" w:type="dxa"/>
            <w:tcBorders>
              <w:bottom w:val="single" w:sz="4" w:space="0" w:color="000000" w:themeColor="text1"/>
            </w:tcBorders>
            <w:shd w:val="clear" w:color="auto" w:fill="548DD4" w:themeFill="text2" w:themeFillTint="99"/>
          </w:tcPr>
          <w:p w:rsidR="000F1419" w:rsidRDefault="000F1419" w:rsidP="00641D17">
            <w:pPr>
              <w:pStyle w:val="Table-Heading"/>
            </w:pPr>
            <w:r>
              <w:t>Sprint Activity</w:t>
            </w:r>
          </w:p>
        </w:tc>
        <w:tc>
          <w:tcPr>
            <w:tcW w:w="1908" w:type="dxa"/>
            <w:tcBorders>
              <w:bottom w:val="single" w:sz="4" w:space="0" w:color="000000" w:themeColor="text1"/>
            </w:tcBorders>
            <w:shd w:val="clear" w:color="auto" w:fill="548DD4" w:themeFill="text2" w:themeFillTint="99"/>
          </w:tcPr>
          <w:p w:rsidR="000F1419" w:rsidRDefault="000F1419" w:rsidP="00641D17">
            <w:pPr>
              <w:pStyle w:val="Table-Heading"/>
            </w:pPr>
            <w:r>
              <w:t>Status</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proofErr w:type="spellStart"/>
            <w:r>
              <w:t>WxDE</w:t>
            </w:r>
            <w:proofErr w:type="spellEnd"/>
            <w:r>
              <w:t xml:space="preserve"> Infrastructure Development</w:t>
            </w:r>
          </w:p>
        </w:tc>
      </w:tr>
      <w:tr w:rsidR="000F1419" w:rsidTr="00641D17">
        <w:trPr>
          <w:cantSplit/>
        </w:trPr>
        <w:tc>
          <w:tcPr>
            <w:tcW w:w="7668" w:type="dxa"/>
          </w:tcPr>
          <w:p w:rsidR="000F1419" w:rsidRDefault="00374C6F" w:rsidP="00641D17">
            <w:pPr>
              <w:pStyle w:val="Table-Text"/>
            </w:pPr>
            <w:r>
              <w:t xml:space="preserve">Establish Demonstration Instance. We established a Demonstration Instance, which is used to allow USDOT and </w:t>
            </w:r>
            <w:proofErr w:type="spellStart"/>
            <w:r>
              <w:t>WxDE</w:t>
            </w:r>
            <w:proofErr w:type="spellEnd"/>
            <w:r>
              <w:t xml:space="preserve"> stakeholders to view </w:t>
            </w:r>
            <w:proofErr w:type="spellStart"/>
            <w:r>
              <w:t>WxDE</w:t>
            </w:r>
            <w:proofErr w:type="spellEnd"/>
            <w:r>
              <w:t xml:space="preserve"> changes before moving them to the production instance.</w:t>
            </w:r>
          </w:p>
        </w:tc>
        <w:tc>
          <w:tcPr>
            <w:tcW w:w="1908" w:type="dxa"/>
          </w:tcPr>
          <w:p w:rsidR="000F1419" w:rsidRDefault="00374C6F" w:rsidP="00641D17">
            <w:pPr>
              <w:pStyle w:val="Table-Text"/>
            </w:pPr>
            <w:r>
              <w:t>George, completed 9/18/2013</w:t>
            </w:r>
          </w:p>
        </w:tc>
      </w:tr>
      <w:tr w:rsidR="000F1419" w:rsidTr="00641D17">
        <w:trPr>
          <w:cantSplit/>
        </w:trPr>
        <w:tc>
          <w:tcPr>
            <w:tcW w:w="7668" w:type="dxa"/>
          </w:tcPr>
          <w:p w:rsidR="000F1419" w:rsidRDefault="00374C6F" w:rsidP="00374C6F">
            <w:pPr>
              <w:pStyle w:val="Table-Text"/>
            </w:pPr>
            <w:proofErr w:type="spellStart"/>
            <w:r>
              <w:t>WxDE</w:t>
            </w:r>
            <w:proofErr w:type="spellEnd"/>
            <w:r>
              <w:t xml:space="preserve"> hot-start. The </w:t>
            </w:r>
            <w:proofErr w:type="spellStart"/>
            <w:r>
              <w:t>WxDE</w:t>
            </w:r>
            <w:proofErr w:type="spellEnd"/>
            <w:r>
              <w:t xml:space="preserve"> buffers recent observations on an in-memory buffer. When re-started, the </w:t>
            </w:r>
            <w:proofErr w:type="spellStart"/>
            <w:r>
              <w:t>WxDE</w:t>
            </w:r>
            <w:proofErr w:type="spellEnd"/>
            <w:r>
              <w:t xml:space="preserve"> does not re-load this buffer from the database, so the map display and duplicate checking (which rely on the in-memory buffer) offer diminished functionality until new observations fill the buffer. This activity will load the in-memory buffer from the database when the </w:t>
            </w:r>
            <w:proofErr w:type="spellStart"/>
            <w:r>
              <w:t>WxDE</w:t>
            </w:r>
            <w:proofErr w:type="spellEnd"/>
            <w:r>
              <w:t xml:space="preserve"> starts so no (or little) loss of functionality occurs when the </w:t>
            </w:r>
            <w:proofErr w:type="spellStart"/>
            <w:r>
              <w:t>WxDE</w:t>
            </w:r>
            <w:proofErr w:type="spellEnd"/>
            <w:r>
              <w:t xml:space="preserve"> is restarted. This is particularly important for the </w:t>
            </w:r>
            <w:proofErr w:type="spellStart"/>
            <w:r>
              <w:t>WxDE</w:t>
            </w:r>
            <w:proofErr w:type="spellEnd"/>
            <w:r>
              <w:t xml:space="preserve"> as the Agile process anticipates relatively frequent restarts to deploy software enhancements. </w:t>
            </w:r>
          </w:p>
        </w:tc>
        <w:tc>
          <w:tcPr>
            <w:tcW w:w="1908" w:type="dxa"/>
          </w:tcPr>
          <w:p w:rsidR="000F1419" w:rsidRDefault="00374C6F" w:rsidP="00641D17">
            <w:pPr>
              <w:pStyle w:val="Table-Text"/>
            </w:pPr>
            <w:r>
              <w:t>Bryan / George</w:t>
            </w:r>
          </w:p>
          <w:p w:rsidR="00374C6F" w:rsidRDefault="00374C6F" w:rsidP="00641D17">
            <w:pPr>
              <w:pStyle w:val="Table-Text"/>
            </w:pPr>
            <w:r>
              <w:t>In progress. Scheduled for early October</w:t>
            </w:r>
          </w:p>
        </w:tc>
      </w:tr>
      <w:tr w:rsidR="000F1419" w:rsidTr="00641D17">
        <w:trPr>
          <w:cantSplit/>
        </w:trPr>
        <w:tc>
          <w:tcPr>
            <w:tcW w:w="7668" w:type="dxa"/>
          </w:tcPr>
          <w:p w:rsidR="000F1419" w:rsidRDefault="00374C6F" w:rsidP="00641D17">
            <w:pPr>
              <w:pStyle w:val="Table-Text"/>
            </w:pPr>
            <w:r>
              <w:lastRenderedPageBreak/>
              <w:t xml:space="preserve">Triage data. Identified observation types that can be added to existing platforms to allow data collection of addition observations from those platforms. Will implement changes to metadata and ingest triage data. </w:t>
            </w:r>
          </w:p>
          <w:p w:rsidR="00374C6F" w:rsidRPr="00374C6F" w:rsidRDefault="00374C6F" w:rsidP="00641D17">
            <w:pPr>
              <w:pStyle w:val="Table-Text"/>
              <w:rPr>
                <w:b/>
                <w:i/>
              </w:rPr>
            </w:pPr>
            <w:r w:rsidRPr="00374C6F">
              <w:rPr>
                <w:b/>
                <w:i/>
              </w:rPr>
              <w:t xml:space="preserve">Note: We do not plan on addressing missing platform data until after </w:t>
            </w:r>
            <w:proofErr w:type="spellStart"/>
            <w:r w:rsidRPr="00374C6F">
              <w:rPr>
                <w:b/>
                <w:i/>
              </w:rPr>
              <w:t>WxDE</w:t>
            </w:r>
            <w:proofErr w:type="spellEnd"/>
            <w:r w:rsidRPr="00374C6F">
              <w:rPr>
                <w:b/>
                <w:i/>
              </w:rPr>
              <w:t xml:space="preserve"> 1.0 is released.</w:t>
            </w:r>
          </w:p>
        </w:tc>
        <w:tc>
          <w:tcPr>
            <w:tcW w:w="1908" w:type="dxa"/>
          </w:tcPr>
          <w:p w:rsidR="000F1419" w:rsidRDefault="00374C6F" w:rsidP="00641D17">
            <w:pPr>
              <w:pStyle w:val="Table-Text"/>
            </w:pPr>
            <w:r>
              <w:t>Bryan / George</w:t>
            </w:r>
          </w:p>
          <w:p w:rsidR="00374C6F" w:rsidRDefault="00374C6F" w:rsidP="00641D17">
            <w:pPr>
              <w:pStyle w:val="Table-Text"/>
            </w:pPr>
            <w:r>
              <w:t>In progress. Scheduled for early October</w:t>
            </w:r>
          </w:p>
        </w:tc>
      </w:tr>
      <w:tr w:rsidR="00221216" w:rsidTr="00641D17">
        <w:trPr>
          <w:cantSplit/>
        </w:trPr>
        <w:tc>
          <w:tcPr>
            <w:tcW w:w="7668" w:type="dxa"/>
          </w:tcPr>
          <w:p w:rsidR="00221216" w:rsidRDefault="00221216" w:rsidP="00641D17">
            <w:pPr>
              <w:pStyle w:val="Table-Text"/>
            </w:pPr>
            <w:r>
              <w:t xml:space="preserve">Implement email capabilities in the </w:t>
            </w:r>
            <w:proofErr w:type="spellStart"/>
            <w:r>
              <w:t>WxDE</w:t>
            </w:r>
            <w:proofErr w:type="spellEnd"/>
            <w:r>
              <w:t xml:space="preserve">. The last step in this wizard requires sending an email to the user with information needed to log in to the </w:t>
            </w:r>
            <w:proofErr w:type="spellStart"/>
            <w:r>
              <w:t>WxDE</w:t>
            </w:r>
            <w:proofErr w:type="spellEnd"/>
            <w:r>
              <w:t xml:space="preserve">. The </w:t>
            </w:r>
            <w:proofErr w:type="spellStart"/>
            <w:r>
              <w:t>WxDE</w:t>
            </w:r>
            <w:proofErr w:type="spellEnd"/>
            <w:r>
              <w:t xml:space="preserve"> needs to include a method that will send email to a user. </w:t>
            </w:r>
          </w:p>
        </w:tc>
        <w:tc>
          <w:tcPr>
            <w:tcW w:w="1908" w:type="dxa"/>
          </w:tcPr>
          <w:p w:rsidR="00221216" w:rsidRDefault="00221216" w:rsidP="00641D17">
            <w:pPr>
              <w:pStyle w:val="Table-Text"/>
            </w:pPr>
            <w:r>
              <w:t>George, coded 9/18/2013</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r>
              <w:t>User Interface Development</w:t>
            </w:r>
          </w:p>
        </w:tc>
      </w:tr>
      <w:tr w:rsidR="000F1419" w:rsidTr="00641D17">
        <w:trPr>
          <w:cantSplit/>
        </w:trPr>
        <w:tc>
          <w:tcPr>
            <w:tcW w:w="7668" w:type="dxa"/>
          </w:tcPr>
          <w:p w:rsidR="000F1419" w:rsidRDefault="000F1419" w:rsidP="00641D17">
            <w:pPr>
              <w:pStyle w:val="Table-Text"/>
            </w:pPr>
            <w:r>
              <w:t>Eliminate the overlap between the “Weather Data Environment” text and the FHWA logo line in the header.</w:t>
            </w:r>
          </w:p>
        </w:tc>
        <w:tc>
          <w:tcPr>
            <w:tcW w:w="1908" w:type="dxa"/>
          </w:tcPr>
          <w:p w:rsidR="000F1419" w:rsidRDefault="000F1419" w:rsidP="00641D17">
            <w:pPr>
              <w:pStyle w:val="Table-Text"/>
            </w:pPr>
            <w:r>
              <w:t>Chuck</w:t>
            </w:r>
          </w:p>
          <w:p w:rsidR="000F1419" w:rsidRDefault="000F1419" w:rsidP="00641D17">
            <w:pPr>
              <w:pStyle w:val="Table-Text"/>
            </w:pPr>
            <w:r>
              <w:t>Completed 9/18/2013.</w:t>
            </w:r>
          </w:p>
        </w:tc>
      </w:tr>
      <w:tr w:rsidR="000F1419" w:rsidTr="00641D17">
        <w:trPr>
          <w:cantSplit/>
        </w:trPr>
        <w:tc>
          <w:tcPr>
            <w:tcW w:w="7668" w:type="dxa"/>
          </w:tcPr>
          <w:p w:rsidR="000F1419" w:rsidRDefault="000F1419" w:rsidP="00641D17">
            <w:pPr>
              <w:pStyle w:val="Table-Text"/>
            </w:pPr>
            <w:r>
              <w:t>Correct the following broken links in the footer: Privacy Policy, Freedom of Information Act (FOIA), Accessibility, and Web Policies and Notices.</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 xml:space="preserve">Correct the Federal Highway Administration link in the footer. It currently points to the </w:t>
            </w:r>
            <w:proofErr w:type="spellStart"/>
            <w:r>
              <w:t>WxDE</w:t>
            </w:r>
            <w:proofErr w:type="spellEnd"/>
            <w:r>
              <w:t>, not the FHWA web site.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rsidRPr="00101185">
              <w:t>Move the text box so Hawaii is visible.</w:t>
            </w:r>
          </w:p>
          <w:p w:rsidR="000F1419" w:rsidRPr="00D51FB3" w:rsidRDefault="000F1419" w:rsidP="00641D17">
            <w:pPr>
              <w:pStyle w:val="Table-Text"/>
              <w:rPr>
                <w:b/>
                <w:i/>
              </w:rPr>
            </w:pPr>
            <w:r w:rsidRPr="00D51FB3">
              <w:rPr>
                <w:b/>
                <w:i/>
              </w:rPr>
              <w:t>Note: Hawaii is not on the map. Discussed with USDOT and decided that was acceptable, so long as we do not have data from Hawaii.</w:t>
            </w:r>
          </w:p>
        </w:tc>
        <w:tc>
          <w:tcPr>
            <w:tcW w:w="1908" w:type="dxa"/>
          </w:tcPr>
          <w:p w:rsidR="000F1419" w:rsidRDefault="000F1419" w:rsidP="00641D17">
            <w:pPr>
              <w:pStyle w:val="Table-Text"/>
            </w:pPr>
            <w:r>
              <w:t>Chuck, Deployed 9/18/2013</w:t>
            </w:r>
          </w:p>
        </w:tc>
      </w:tr>
      <w:tr w:rsidR="000F1419" w:rsidTr="00641D17">
        <w:trPr>
          <w:cantSplit/>
        </w:trPr>
        <w:tc>
          <w:tcPr>
            <w:tcW w:w="7668" w:type="dxa"/>
          </w:tcPr>
          <w:p w:rsidR="000F1419" w:rsidRDefault="000F1419" w:rsidP="00641D17">
            <w:pPr>
              <w:pStyle w:val="Table-Text"/>
            </w:pPr>
            <w:r>
              <w:t>The Login menu item is incorrectly active at times. The following actions generate this error. Go to Home Page. Select Data – Observations. Log in. Click the browser back button (i.e., abandon the data query). The Login menu option is still available.</w:t>
            </w:r>
          </w:p>
          <w:p w:rsidR="000F1419" w:rsidRPr="00101185" w:rsidRDefault="000F1419" w:rsidP="00641D17">
            <w:pPr>
              <w:pStyle w:val="Table-Text"/>
              <w:rPr>
                <w:b/>
                <w:i/>
              </w:rPr>
            </w:pPr>
            <w:r w:rsidRPr="00101185">
              <w:rPr>
                <w:b/>
                <w:i/>
              </w:rPr>
              <w:t>This is not an error – this is the expected behavior.</w:t>
            </w:r>
          </w:p>
        </w:tc>
        <w:tc>
          <w:tcPr>
            <w:tcW w:w="1908" w:type="dxa"/>
          </w:tcPr>
          <w:p w:rsidR="000F1419" w:rsidRDefault="000F1419" w:rsidP="00641D17">
            <w:pPr>
              <w:pStyle w:val="Table-Text"/>
            </w:pPr>
            <w:r>
              <w:t>Chuck, Deployed 9/18/2013.</w:t>
            </w:r>
          </w:p>
        </w:tc>
      </w:tr>
      <w:tr w:rsidR="000F1419" w:rsidTr="00641D17">
        <w:trPr>
          <w:cantSplit/>
        </w:trPr>
        <w:tc>
          <w:tcPr>
            <w:tcW w:w="7668" w:type="dxa"/>
          </w:tcPr>
          <w:p w:rsidR="000F1419" w:rsidRDefault="000F1419" w:rsidP="00641D17">
            <w:pPr>
              <w:pStyle w:val="Table-Text"/>
            </w:pPr>
            <w:r>
              <w:t xml:space="preserve">Add the standard </w:t>
            </w:r>
            <w:proofErr w:type="spellStart"/>
            <w:r>
              <w:t>WxDE</w:t>
            </w:r>
            <w:proofErr w:type="spellEnd"/>
            <w:r>
              <w:t xml:space="preserve"> small header and footer to the page.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 xml:space="preserve">Include the </w:t>
            </w:r>
            <w:proofErr w:type="spellStart"/>
            <w:r>
              <w:t>WxDE</w:t>
            </w:r>
            <w:proofErr w:type="spellEnd"/>
            <w:r>
              <w:t xml:space="preserve"> menu bar on the page. </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Eliminate the Home hyperlink from the map display. This functionality is replaced with the menu bar.</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Correct Register button action. The Register button does not access the Registration Page.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Remove potential PII references. Change “Email:” the “Business Email:</w:t>
            </w:r>
            <w:proofErr w:type="gramStart"/>
            <w:r>
              <w:t>”.</w:t>
            </w:r>
            <w:proofErr w:type="gramEnd"/>
            <w:r>
              <w:t xml:space="preserve"> Remove “Individual” from the Organization Type list.</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Correct Save button. The Save button does not work – it shows the error message “The requested resource is not available”.</w:t>
            </w:r>
          </w:p>
        </w:tc>
        <w:tc>
          <w:tcPr>
            <w:tcW w:w="1908" w:type="dxa"/>
          </w:tcPr>
          <w:p w:rsidR="000F1419" w:rsidRDefault="000F1419" w:rsidP="00641D17">
            <w:pPr>
              <w:pStyle w:val="Table-Text"/>
            </w:pPr>
            <w:r>
              <w:t>Chuck, completed 9/18/2013</w:t>
            </w:r>
          </w:p>
        </w:tc>
      </w:tr>
      <w:tr w:rsidR="005A00F2" w:rsidTr="00641D17">
        <w:trPr>
          <w:cantSplit/>
        </w:trPr>
        <w:tc>
          <w:tcPr>
            <w:tcW w:w="7668" w:type="dxa"/>
          </w:tcPr>
          <w:p w:rsidR="005A00F2" w:rsidRDefault="005A00F2" w:rsidP="00641D17">
            <w:pPr>
              <w:pStyle w:val="Table-Text"/>
            </w:pPr>
            <w:r>
              <w:t xml:space="preserve">Make the step 4 screen of the </w:t>
            </w:r>
            <w:r w:rsidRPr="00CD6835">
              <w:t xml:space="preserve">Contributor Query Wizard </w:t>
            </w:r>
            <w:r>
              <w:t xml:space="preserve">fit the new </w:t>
            </w:r>
            <w:proofErr w:type="spellStart"/>
            <w:r>
              <w:t>WxDE</w:t>
            </w:r>
            <w:proofErr w:type="spellEnd"/>
            <w:r>
              <w:t xml:space="preserve"> look-and-feel.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Make the step 5 screen of the </w:t>
            </w:r>
            <w:r w:rsidRPr="00CD6835">
              <w:t xml:space="preserve">Contributor Query Wizard </w:t>
            </w:r>
            <w:r>
              <w:t xml:space="preserve">fit the new </w:t>
            </w:r>
            <w:proofErr w:type="spellStart"/>
            <w:r>
              <w:t>WxDE</w:t>
            </w:r>
            <w:proofErr w:type="spellEnd"/>
            <w:r>
              <w:t xml:space="preserve"> look-and-feel.</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Make step 4 of the </w:t>
            </w:r>
            <w:r w:rsidRPr="007627C4">
              <w:t>Contributor Subscription Wizard</w:t>
            </w:r>
            <w:r>
              <w:t xml:space="preserve"> screen fit the new </w:t>
            </w:r>
            <w:proofErr w:type="spellStart"/>
            <w:r>
              <w:t>WxDE</w:t>
            </w:r>
            <w:proofErr w:type="spellEnd"/>
            <w:r>
              <w:t xml:space="preserve"> look-and-feel.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Eliminate the Contact Email and Contact Name fields from the </w:t>
            </w:r>
            <w:r w:rsidRPr="007627C4">
              <w:t>Contributor Subscription Wizard</w:t>
            </w:r>
            <w:r>
              <w:t xml:space="preserve">. Subscriptions can only be created by registered users, so this information is already known. Relate the subscription to the registered user in the </w:t>
            </w:r>
            <w:proofErr w:type="spellStart"/>
            <w:r>
              <w:t>WxDE</w:t>
            </w:r>
            <w:proofErr w:type="spellEnd"/>
            <w:r>
              <w:t xml:space="preserve"> database instead if storing contact info with the subscription definition.</w:t>
            </w:r>
          </w:p>
          <w:p w:rsidR="005A00F2" w:rsidRPr="00E509CD" w:rsidRDefault="005A00F2" w:rsidP="00641D17">
            <w:pPr>
              <w:pStyle w:val="Table-Text"/>
              <w:rPr>
                <w:b/>
                <w:i/>
              </w:rPr>
            </w:pPr>
            <w:r w:rsidRPr="00E509CD">
              <w:rPr>
                <w:b/>
                <w:i/>
              </w:rPr>
              <w:t xml:space="preserve">Implemented different approach, pre-populating these fields for logged in users.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lastRenderedPageBreak/>
              <w:t xml:space="preserve">Enable the software to actually create the subscription in the </w:t>
            </w:r>
            <w:r w:rsidRPr="007627C4">
              <w:t>Contributor Subscription Wizard</w:t>
            </w:r>
            <w:r>
              <w:t>. The software currently fails at this step.</w:t>
            </w:r>
          </w:p>
          <w:p w:rsidR="005A00F2" w:rsidRPr="003D24B7" w:rsidRDefault="005A00F2" w:rsidP="00641D17">
            <w:pPr>
              <w:pStyle w:val="Table-Text"/>
              <w:rPr>
                <w:b/>
                <w:i/>
              </w:rPr>
            </w:pPr>
            <w:r w:rsidRPr="003D24B7">
              <w:rPr>
                <w:b/>
                <w:i/>
              </w:rPr>
              <w:t>Still failed during testing.</w:t>
            </w:r>
          </w:p>
        </w:tc>
        <w:tc>
          <w:tcPr>
            <w:tcW w:w="1908" w:type="dxa"/>
          </w:tcPr>
          <w:p w:rsidR="005A00F2" w:rsidRDefault="005A00F2" w:rsidP="00641D17">
            <w:pPr>
              <w:pStyle w:val="Table-Text"/>
            </w:pPr>
            <w:r>
              <w:t>Chuck, coded 9/18/2013</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r>
              <w:t>VDT Integration Development</w:t>
            </w:r>
          </w:p>
        </w:tc>
      </w:tr>
      <w:tr w:rsidR="000F1419" w:rsidTr="00641D17">
        <w:trPr>
          <w:cantSplit/>
        </w:trPr>
        <w:tc>
          <w:tcPr>
            <w:tcW w:w="7668" w:type="dxa"/>
          </w:tcPr>
          <w:p w:rsidR="000F1419" w:rsidRDefault="000F1419" w:rsidP="00641D17">
            <w:pPr>
              <w:pStyle w:val="Table-Text"/>
            </w:pPr>
            <w:r>
              <w:t xml:space="preserve">Prepare VDT road segment data. We need to prepare a VDT road segment file for use by the </w:t>
            </w:r>
            <w:proofErr w:type="spellStart"/>
            <w:r>
              <w:t>WxDE</w:t>
            </w:r>
            <w:proofErr w:type="spellEnd"/>
            <w:r>
              <w:t xml:space="preserve"> VDT instance. We will start with the MN roads file already prepared by VDT.</w:t>
            </w:r>
          </w:p>
          <w:p w:rsidR="000F1419" w:rsidRPr="00FB0F8B" w:rsidRDefault="000F1419" w:rsidP="00641D17">
            <w:pPr>
              <w:pStyle w:val="Table-Text"/>
              <w:rPr>
                <w:b/>
                <w:i/>
              </w:rPr>
            </w:pPr>
            <w:r w:rsidRPr="00FB0F8B">
              <w:rPr>
                <w:b/>
                <w:i/>
              </w:rPr>
              <w:t>Note: Updated documentation to reflect this approach would be used.</w:t>
            </w:r>
          </w:p>
        </w:tc>
        <w:tc>
          <w:tcPr>
            <w:tcW w:w="1908" w:type="dxa"/>
          </w:tcPr>
          <w:p w:rsidR="000F1419" w:rsidRDefault="000F1419" w:rsidP="00641D17">
            <w:pPr>
              <w:pStyle w:val="Table-Text"/>
            </w:pPr>
            <w:r>
              <w:t>Bobby</w:t>
            </w:r>
          </w:p>
          <w:p w:rsidR="000F1419" w:rsidRDefault="000F1419" w:rsidP="00641D17">
            <w:pPr>
              <w:pStyle w:val="Table-Text"/>
            </w:pPr>
            <w:r>
              <w:t>Completed 9/18/2013</w:t>
            </w:r>
          </w:p>
        </w:tc>
      </w:tr>
      <w:tr w:rsidR="000F1419" w:rsidTr="00641D17">
        <w:trPr>
          <w:cantSplit/>
        </w:trPr>
        <w:tc>
          <w:tcPr>
            <w:tcW w:w="7668" w:type="dxa"/>
          </w:tcPr>
          <w:p w:rsidR="000F1419" w:rsidRDefault="000F1419" w:rsidP="00641D17">
            <w:pPr>
              <w:pStyle w:val="Table-Text"/>
            </w:pPr>
            <w:r>
              <w:t xml:space="preserve">Prepare VDT climatology quality check data. We need to prepare a file containing configuration values for the climatology quality checks. We will use the same values provided by NCAR for VDT testing (which might be different from those used by </w:t>
            </w:r>
            <w:proofErr w:type="spellStart"/>
            <w:r>
              <w:t>WxDE</w:t>
            </w:r>
            <w:proofErr w:type="spellEnd"/>
            <w:r>
              <w:t>).</w:t>
            </w:r>
          </w:p>
          <w:p w:rsidR="000F1419" w:rsidRPr="00FB0F8B" w:rsidRDefault="000F1419" w:rsidP="00641D17">
            <w:pPr>
              <w:pStyle w:val="Table-Text"/>
              <w:rPr>
                <w:b/>
                <w:i/>
              </w:rPr>
            </w:pPr>
            <w:r w:rsidRPr="00FB0F8B">
              <w:rPr>
                <w:b/>
                <w:i/>
              </w:rPr>
              <w:t>Note: Updated documentation to reflect this approach would be used.</w:t>
            </w:r>
          </w:p>
        </w:tc>
        <w:tc>
          <w:tcPr>
            <w:tcW w:w="1908" w:type="dxa"/>
          </w:tcPr>
          <w:p w:rsidR="000F1419" w:rsidRDefault="000F1419" w:rsidP="00641D17">
            <w:pPr>
              <w:pStyle w:val="Table-Text"/>
            </w:pPr>
            <w:r>
              <w:t>Bobby</w:t>
            </w:r>
          </w:p>
          <w:p w:rsidR="000F1419" w:rsidRDefault="000F1419" w:rsidP="00641D17">
            <w:pPr>
              <w:pStyle w:val="Table-Text"/>
            </w:pPr>
            <w:r>
              <w:t>Completed 9/18/2013</w:t>
            </w:r>
          </w:p>
        </w:tc>
      </w:tr>
    </w:tbl>
    <w:p w:rsidR="000F1419" w:rsidRDefault="000F1419" w:rsidP="000F1419"/>
    <w:p w:rsidR="000F1419" w:rsidRDefault="000F1419" w:rsidP="000F1419"/>
    <w:p w:rsidR="007759A7" w:rsidRDefault="007759A7" w:rsidP="00B2706E"/>
    <w:p w:rsidR="007759A7" w:rsidRDefault="007759A7" w:rsidP="00B2706E"/>
    <w:p w:rsidR="007759A7" w:rsidRDefault="007759A7" w:rsidP="00B2706E"/>
    <w:p w:rsidR="007759A7" w:rsidRDefault="007759A7" w:rsidP="00B2706E"/>
    <w:p w:rsidR="007759A7" w:rsidRDefault="007759A7" w:rsidP="00B2706E"/>
    <w:sectPr w:rsidR="007759A7" w:rsidSect="00F3336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C6" w:rsidRDefault="008066C6" w:rsidP="00855EAF">
      <w:pPr>
        <w:spacing w:after="0"/>
      </w:pPr>
      <w:r>
        <w:separator/>
      </w:r>
    </w:p>
  </w:endnote>
  <w:endnote w:type="continuationSeparator" w:id="0">
    <w:p w:rsidR="008066C6" w:rsidRDefault="008066C6" w:rsidP="00855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7C" w:rsidRDefault="003F00D4">
    <w:pPr>
      <w:pStyle w:val="Footer"/>
    </w:pPr>
    <w:ins w:id="108" w:author="Haas, Robert P." w:date="2013-10-14T08:46:00Z">
      <w:r>
        <w:t>Updated: 10/14/2013</w:t>
      </w:r>
    </w:ins>
    <w:r w:rsidR="009C507C">
      <w:tab/>
    </w:r>
    <w:r w:rsidR="009C507C">
      <w:tab/>
      <w:t xml:space="preserve">Page </w:t>
    </w:r>
    <w:r w:rsidR="009C507C">
      <w:fldChar w:fldCharType="begin"/>
    </w:r>
    <w:r w:rsidR="009C507C">
      <w:instrText xml:space="preserve"> PAGE  \* Arabic  \* MERGEFORMAT </w:instrText>
    </w:r>
    <w:r w:rsidR="009C507C">
      <w:fldChar w:fldCharType="separate"/>
    </w:r>
    <w:r w:rsidR="00853F6D">
      <w:rPr>
        <w:noProof/>
      </w:rPr>
      <w:t>1</w:t>
    </w:r>
    <w:r w:rsidR="009C50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C6" w:rsidRDefault="008066C6" w:rsidP="00855EAF">
      <w:pPr>
        <w:spacing w:after="0"/>
      </w:pPr>
      <w:r>
        <w:separator/>
      </w:r>
    </w:p>
  </w:footnote>
  <w:footnote w:type="continuationSeparator" w:id="0">
    <w:p w:rsidR="008066C6" w:rsidRDefault="008066C6" w:rsidP="00855E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7C" w:rsidRDefault="009C507C" w:rsidP="00AA58D1">
    <w:pPr>
      <w:pStyle w:val="Header"/>
      <w:jc w:val="right"/>
    </w:pPr>
    <w:proofErr w:type="spellStart"/>
    <w:r w:rsidRPr="00160A37">
      <w:t>WxDE</w:t>
    </w:r>
    <w:proofErr w:type="spellEnd"/>
    <w:r w:rsidRPr="00160A37">
      <w:t xml:space="preserve"> Sprint Management</w:t>
    </w:r>
    <w:r>
      <w:t xml:space="preserve"> – 20131007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39C"/>
    <w:multiLevelType w:val="hybridMultilevel"/>
    <w:tmpl w:val="DB8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87786"/>
    <w:multiLevelType w:val="hybridMultilevel"/>
    <w:tmpl w:val="79042F48"/>
    <w:lvl w:ilvl="0" w:tplc="24BC8B50">
      <w:start w:val="1"/>
      <w:numFmt w:val="bullet"/>
      <w:pStyle w:val="List-Bullet"/>
      <w:lvlText w:val=""/>
      <w:lvlJc w:val="left"/>
      <w:pPr>
        <w:ind w:left="720" w:hanging="360"/>
      </w:pPr>
      <w:rPr>
        <w:rFonts w:ascii="Wingdings 2" w:hAnsi="Wingdings 2" w:hint="default"/>
        <w:outline w:val="0"/>
        <w:shadow/>
        <w:emboss w:val="0"/>
        <w:imprint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5EAF"/>
    <w:rsid w:val="00002A6C"/>
    <w:rsid w:val="0002709B"/>
    <w:rsid w:val="00045400"/>
    <w:rsid w:val="0007532E"/>
    <w:rsid w:val="00084C4D"/>
    <w:rsid w:val="00085617"/>
    <w:rsid w:val="000A7AB7"/>
    <w:rsid w:val="000B1C60"/>
    <w:rsid w:val="000D06AD"/>
    <w:rsid w:val="000D4C03"/>
    <w:rsid w:val="000E14AB"/>
    <w:rsid w:val="000E71B3"/>
    <w:rsid w:val="000F1419"/>
    <w:rsid w:val="000F7C77"/>
    <w:rsid w:val="00111457"/>
    <w:rsid w:val="00112FB3"/>
    <w:rsid w:val="00115AC9"/>
    <w:rsid w:val="0012498E"/>
    <w:rsid w:val="0015050A"/>
    <w:rsid w:val="00155423"/>
    <w:rsid w:val="00160A37"/>
    <w:rsid w:val="00162294"/>
    <w:rsid w:val="00171199"/>
    <w:rsid w:val="00172455"/>
    <w:rsid w:val="00180F57"/>
    <w:rsid w:val="00186BF1"/>
    <w:rsid w:val="0019766E"/>
    <w:rsid w:val="001A07B9"/>
    <w:rsid w:val="001D349E"/>
    <w:rsid w:val="001D360C"/>
    <w:rsid w:val="001F4C87"/>
    <w:rsid w:val="00220B59"/>
    <w:rsid w:val="00221216"/>
    <w:rsid w:val="00235975"/>
    <w:rsid w:val="002430A2"/>
    <w:rsid w:val="00256A59"/>
    <w:rsid w:val="00281B26"/>
    <w:rsid w:val="002A3386"/>
    <w:rsid w:val="002A782C"/>
    <w:rsid w:val="002B4DF7"/>
    <w:rsid w:val="002D1123"/>
    <w:rsid w:val="002D346A"/>
    <w:rsid w:val="00302075"/>
    <w:rsid w:val="003364C7"/>
    <w:rsid w:val="00340D50"/>
    <w:rsid w:val="00345F7C"/>
    <w:rsid w:val="00361642"/>
    <w:rsid w:val="0036661A"/>
    <w:rsid w:val="00374C6F"/>
    <w:rsid w:val="0039164B"/>
    <w:rsid w:val="003A5824"/>
    <w:rsid w:val="003E0EDB"/>
    <w:rsid w:val="003E6C02"/>
    <w:rsid w:val="003F00D4"/>
    <w:rsid w:val="0041714D"/>
    <w:rsid w:val="00417EFD"/>
    <w:rsid w:val="00467075"/>
    <w:rsid w:val="00470E01"/>
    <w:rsid w:val="00475901"/>
    <w:rsid w:val="00477C63"/>
    <w:rsid w:val="004A4329"/>
    <w:rsid w:val="004A54D0"/>
    <w:rsid w:val="004B3BFA"/>
    <w:rsid w:val="004F3766"/>
    <w:rsid w:val="004F6C19"/>
    <w:rsid w:val="00512C5A"/>
    <w:rsid w:val="00512EA6"/>
    <w:rsid w:val="00525252"/>
    <w:rsid w:val="00530966"/>
    <w:rsid w:val="00530F02"/>
    <w:rsid w:val="00532E09"/>
    <w:rsid w:val="00532F7A"/>
    <w:rsid w:val="00534443"/>
    <w:rsid w:val="00534E26"/>
    <w:rsid w:val="005751F6"/>
    <w:rsid w:val="00594C6E"/>
    <w:rsid w:val="005A00F2"/>
    <w:rsid w:val="005B3282"/>
    <w:rsid w:val="005F1CC7"/>
    <w:rsid w:val="00655714"/>
    <w:rsid w:val="00671527"/>
    <w:rsid w:val="006836B7"/>
    <w:rsid w:val="006929F7"/>
    <w:rsid w:val="0069638E"/>
    <w:rsid w:val="006A7985"/>
    <w:rsid w:val="006B0691"/>
    <w:rsid w:val="006B4F67"/>
    <w:rsid w:val="006C76FC"/>
    <w:rsid w:val="006E2802"/>
    <w:rsid w:val="00751C29"/>
    <w:rsid w:val="00752B11"/>
    <w:rsid w:val="007672DD"/>
    <w:rsid w:val="007759A7"/>
    <w:rsid w:val="007A6D31"/>
    <w:rsid w:val="007C28E9"/>
    <w:rsid w:val="007C4BA6"/>
    <w:rsid w:val="007E16B9"/>
    <w:rsid w:val="007F1002"/>
    <w:rsid w:val="008066C6"/>
    <w:rsid w:val="00816036"/>
    <w:rsid w:val="00820624"/>
    <w:rsid w:val="00825F91"/>
    <w:rsid w:val="00831F11"/>
    <w:rsid w:val="00853F6D"/>
    <w:rsid w:val="00855EAF"/>
    <w:rsid w:val="00874D4E"/>
    <w:rsid w:val="00881315"/>
    <w:rsid w:val="00882189"/>
    <w:rsid w:val="00884E8A"/>
    <w:rsid w:val="00885D00"/>
    <w:rsid w:val="00885D22"/>
    <w:rsid w:val="00890F3B"/>
    <w:rsid w:val="008A66A9"/>
    <w:rsid w:val="008A6E0B"/>
    <w:rsid w:val="008B427F"/>
    <w:rsid w:val="008D064D"/>
    <w:rsid w:val="008F1E92"/>
    <w:rsid w:val="008F7885"/>
    <w:rsid w:val="009211E5"/>
    <w:rsid w:val="009373F7"/>
    <w:rsid w:val="009400C6"/>
    <w:rsid w:val="00956B29"/>
    <w:rsid w:val="00972A30"/>
    <w:rsid w:val="00974476"/>
    <w:rsid w:val="009912D6"/>
    <w:rsid w:val="009B5D70"/>
    <w:rsid w:val="009C1CEF"/>
    <w:rsid w:val="009C507C"/>
    <w:rsid w:val="009C7E1F"/>
    <w:rsid w:val="009F133E"/>
    <w:rsid w:val="00A10D16"/>
    <w:rsid w:val="00A10E47"/>
    <w:rsid w:val="00A20D29"/>
    <w:rsid w:val="00A302EA"/>
    <w:rsid w:val="00A4235E"/>
    <w:rsid w:val="00A63B17"/>
    <w:rsid w:val="00A8348C"/>
    <w:rsid w:val="00AA5311"/>
    <w:rsid w:val="00AA58D1"/>
    <w:rsid w:val="00AC51B0"/>
    <w:rsid w:val="00AE6DA4"/>
    <w:rsid w:val="00AF6C83"/>
    <w:rsid w:val="00AF6D6B"/>
    <w:rsid w:val="00AF74D5"/>
    <w:rsid w:val="00AF7B2C"/>
    <w:rsid w:val="00B23E10"/>
    <w:rsid w:val="00B2629E"/>
    <w:rsid w:val="00B2706E"/>
    <w:rsid w:val="00B40802"/>
    <w:rsid w:val="00B54340"/>
    <w:rsid w:val="00B63E8E"/>
    <w:rsid w:val="00B664A4"/>
    <w:rsid w:val="00B71A12"/>
    <w:rsid w:val="00B843BF"/>
    <w:rsid w:val="00B8692D"/>
    <w:rsid w:val="00BA7F27"/>
    <w:rsid w:val="00BB64F5"/>
    <w:rsid w:val="00BC1A03"/>
    <w:rsid w:val="00BC1C1E"/>
    <w:rsid w:val="00BE7257"/>
    <w:rsid w:val="00BF32EF"/>
    <w:rsid w:val="00C1610C"/>
    <w:rsid w:val="00C342F8"/>
    <w:rsid w:val="00C37013"/>
    <w:rsid w:val="00C42A41"/>
    <w:rsid w:val="00C44737"/>
    <w:rsid w:val="00C57926"/>
    <w:rsid w:val="00C67857"/>
    <w:rsid w:val="00C67991"/>
    <w:rsid w:val="00C812A9"/>
    <w:rsid w:val="00C91A5B"/>
    <w:rsid w:val="00CB06B5"/>
    <w:rsid w:val="00CB1372"/>
    <w:rsid w:val="00D17A49"/>
    <w:rsid w:val="00D269D9"/>
    <w:rsid w:val="00D33AA0"/>
    <w:rsid w:val="00D34657"/>
    <w:rsid w:val="00D34C25"/>
    <w:rsid w:val="00D458A6"/>
    <w:rsid w:val="00D504FB"/>
    <w:rsid w:val="00D54A69"/>
    <w:rsid w:val="00D8509D"/>
    <w:rsid w:val="00D95967"/>
    <w:rsid w:val="00DA4CC7"/>
    <w:rsid w:val="00DC4FC7"/>
    <w:rsid w:val="00DC527F"/>
    <w:rsid w:val="00DD54BC"/>
    <w:rsid w:val="00DF3F31"/>
    <w:rsid w:val="00DF67BA"/>
    <w:rsid w:val="00E14193"/>
    <w:rsid w:val="00E1742C"/>
    <w:rsid w:val="00E24F0C"/>
    <w:rsid w:val="00E532B4"/>
    <w:rsid w:val="00E7132C"/>
    <w:rsid w:val="00E812C0"/>
    <w:rsid w:val="00E95D84"/>
    <w:rsid w:val="00EA4F3A"/>
    <w:rsid w:val="00EB45D1"/>
    <w:rsid w:val="00EB79F5"/>
    <w:rsid w:val="00EC0487"/>
    <w:rsid w:val="00EC2785"/>
    <w:rsid w:val="00EC485E"/>
    <w:rsid w:val="00ED19A6"/>
    <w:rsid w:val="00ED3C13"/>
    <w:rsid w:val="00ED7A64"/>
    <w:rsid w:val="00F04358"/>
    <w:rsid w:val="00F33366"/>
    <w:rsid w:val="00F35C56"/>
    <w:rsid w:val="00F46DA3"/>
    <w:rsid w:val="00F65494"/>
    <w:rsid w:val="00F8452E"/>
    <w:rsid w:val="00F9519F"/>
    <w:rsid w:val="00FA1E26"/>
    <w:rsid w:val="00FB0F8B"/>
    <w:rsid w:val="00FC3202"/>
    <w:rsid w:val="00FD42E5"/>
    <w:rsid w:val="00FE0ACC"/>
    <w:rsid w:val="00FE4680"/>
    <w:rsid w:val="00FE4C61"/>
    <w:rsid w:val="00FF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A6"/>
    <w:pPr>
      <w:spacing w:after="80" w:line="240" w:lineRule="auto"/>
    </w:pPr>
  </w:style>
  <w:style w:type="paragraph" w:styleId="Heading1">
    <w:name w:val="heading 1"/>
    <w:basedOn w:val="Normal"/>
    <w:next w:val="Normal"/>
    <w:link w:val="Heading1Char"/>
    <w:uiPriority w:val="9"/>
    <w:qFormat/>
    <w:rsid w:val="0019766E"/>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D1"/>
    <w:pPr>
      <w:pBdr>
        <w:bottom w:val="single" w:sz="4" w:space="1" w:color="0070C0"/>
      </w:pBdr>
      <w:tabs>
        <w:tab w:val="center" w:pos="4680"/>
        <w:tab w:val="right" w:pos="9360"/>
      </w:tabs>
      <w:spacing w:after="0"/>
    </w:pPr>
  </w:style>
  <w:style w:type="character" w:customStyle="1" w:styleId="HeaderChar">
    <w:name w:val="Header Char"/>
    <w:basedOn w:val="DefaultParagraphFont"/>
    <w:link w:val="Header"/>
    <w:uiPriority w:val="99"/>
    <w:rsid w:val="00AA58D1"/>
  </w:style>
  <w:style w:type="paragraph" w:styleId="Footer">
    <w:name w:val="footer"/>
    <w:basedOn w:val="Normal"/>
    <w:link w:val="FooterChar"/>
    <w:uiPriority w:val="99"/>
    <w:unhideWhenUsed/>
    <w:rsid w:val="005751F6"/>
    <w:pPr>
      <w:tabs>
        <w:tab w:val="center" w:pos="4680"/>
        <w:tab w:val="right" w:pos="9360"/>
      </w:tabs>
      <w:spacing w:after="0"/>
    </w:pPr>
    <w:rPr>
      <w:sz w:val="20"/>
    </w:rPr>
  </w:style>
  <w:style w:type="character" w:customStyle="1" w:styleId="FooterChar">
    <w:name w:val="Footer Char"/>
    <w:basedOn w:val="DefaultParagraphFont"/>
    <w:link w:val="Footer"/>
    <w:uiPriority w:val="99"/>
    <w:rsid w:val="005751F6"/>
    <w:rPr>
      <w:sz w:val="20"/>
    </w:rPr>
  </w:style>
  <w:style w:type="paragraph" w:styleId="BalloonText">
    <w:name w:val="Balloon Text"/>
    <w:basedOn w:val="Normal"/>
    <w:link w:val="BalloonTextChar"/>
    <w:uiPriority w:val="99"/>
    <w:semiHidden/>
    <w:unhideWhenUsed/>
    <w:rsid w:val="00855E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1976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 w:type="table" w:styleId="TableGrid">
    <w:name w:val="Table Grid"/>
    <w:basedOn w:val="TableNormal"/>
    <w:uiPriority w:val="59"/>
    <w:rsid w:val="00E812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C4BA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C4BA6"/>
    <w:rPr>
      <w:rFonts w:asciiTheme="majorHAnsi" w:eastAsiaTheme="majorEastAsia" w:hAnsiTheme="majorHAnsi" w:cstheme="majorBidi"/>
      <w:color w:val="17365D" w:themeColor="text2" w:themeShade="BF"/>
      <w:spacing w:val="5"/>
      <w:kern w:val="28"/>
      <w:sz w:val="36"/>
      <w:szCs w:val="52"/>
    </w:rPr>
  </w:style>
  <w:style w:type="paragraph" w:customStyle="1" w:styleId="Table-Heading">
    <w:name w:val="Table - Heading"/>
    <w:basedOn w:val="Normal"/>
    <w:qFormat/>
    <w:rsid w:val="00470E01"/>
    <w:pPr>
      <w:keepNext/>
      <w:spacing w:before="40" w:after="40"/>
      <w:jc w:val="center"/>
    </w:pPr>
    <w:rPr>
      <w:b/>
      <w:color w:val="FFFFFF" w:themeColor="background1"/>
    </w:rPr>
  </w:style>
  <w:style w:type="paragraph" w:customStyle="1" w:styleId="Table-Text">
    <w:name w:val="Table - Text"/>
    <w:basedOn w:val="Normal"/>
    <w:qFormat/>
    <w:rsid w:val="00470E01"/>
    <w:pPr>
      <w:spacing w:after="0"/>
    </w:pPr>
  </w:style>
  <w:style w:type="paragraph" w:customStyle="1" w:styleId="List-Bullet">
    <w:name w:val="List - Bullet"/>
    <w:basedOn w:val="ListParagraph"/>
    <w:qFormat/>
    <w:rsid w:val="0002709B"/>
    <w:pPr>
      <w:numPr>
        <w:numId w:val="2"/>
      </w:numPr>
    </w:pPr>
  </w:style>
  <w:style w:type="paragraph" w:customStyle="1" w:styleId="Assumption">
    <w:name w:val="Assumption"/>
    <w:basedOn w:val="Normal"/>
    <w:qFormat/>
    <w:rsid w:val="00AF6D6B"/>
    <w:pPr>
      <w:pBdr>
        <w:top w:val="double" w:sz="4" w:space="1" w:color="4F81BD" w:themeColor="accent1"/>
        <w:left w:val="double" w:sz="4" w:space="4" w:color="4F81BD" w:themeColor="accent1"/>
        <w:bottom w:val="double" w:sz="4" w:space="1" w:color="4F81BD" w:themeColor="accent1"/>
        <w:right w:val="double" w:sz="4" w:space="4" w:color="4F81BD" w:themeColor="accent1"/>
      </w:pBdr>
      <w:spacing w:before="80"/>
      <w:ind w:left="432" w:right="432"/>
    </w:pPr>
  </w:style>
  <w:style w:type="paragraph" w:styleId="Caption">
    <w:name w:val="caption"/>
    <w:basedOn w:val="Normal"/>
    <w:next w:val="Normal"/>
    <w:uiPriority w:val="35"/>
    <w:unhideWhenUsed/>
    <w:qFormat/>
    <w:rsid w:val="002430A2"/>
    <w:pPr>
      <w:spacing w:after="200"/>
    </w:pPr>
    <w:rPr>
      <w:b/>
      <w:bCs/>
      <w:color w:val="4F81BD" w:themeColor="accent1"/>
      <w:sz w:val="18"/>
      <w:szCs w:val="18"/>
    </w:rPr>
  </w:style>
  <w:style w:type="paragraph" w:customStyle="1" w:styleId="Heading-Topic">
    <w:name w:val="Heading - Topic"/>
    <w:basedOn w:val="Normal"/>
    <w:next w:val="Normal"/>
    <w:qFormat/>
    <w:rsid w:val="00EB79F5"/>
    <w:pPr>
      <w:keepNext/>
      <w:spacing w:before="120" w:after="0"/>
    </w:pPr>
    <w:rPr>
      <w:b/>
      <w:u w:val="single"/>
    </w:rPr>
  </w:style>
  <w:style w:type="paragraph" w:customStyle="1" w:styleId="Question">
    <w:name w:val="Question"/>
    <w:basedOn w:val="Normal"/>
    <w:next w:val="Normal"/>
    <w:qFormat/>
    <w:rsid w:val="00FE4C61"/>
    <w:pPr>
      <w:keepNext/>
      <w:spacing w:before="120" w:after="40"/>
    </w:pPr>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AF"/>
  </w:style>
  <w:style w:type="paragraph" w:styleId="Footer">
    <w:name w:val="footer"/>
    <w:basedOn w:val="Normal"/>
    <w:link w:val="FooterChar"/>
    <w:uiPriority w:val="99"/>
    <w:unhideWhenUsed/>
    <w:rsid w:val="0085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AF"/>
  </w:style>
  <w:style w:type="paragraph" w:styleId="BalloonText">
    <w:name w:val="Balloon Text"/>
    <w:basedOn w:val="Normal"/>
    <w:link w:val="BalloonTextChar"/>
    <w:uiPriority w:val="99"/>
    <w:semiHidden/>
    <w:unhideWhenUsed/>
    <w:rsid w:val="0085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855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04DFB-E695-4A63-AB1B-086CC406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13160</TotalTime>
  <Pages>11</Pages>
  <Words>4137</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Hill</dc:creator>
  <cp:lastModifiedBy>Haas, Robert P.</cp:lastModifiedBy>
  <cp:revision>65</cp:revision>
  <dcterms:created xsi:type="dcterms:W3CDTF">2012-04-13T21:18:00Z</dcterms:created>
  <dcterms:modified xsi:type="dcterms:W3CDTF">2013-10-14T19:48:00Z</dcterms:modified>
</cp:coreProperties>
</file>